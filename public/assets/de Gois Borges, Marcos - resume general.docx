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DBB3" w14:textId="634CD40C" w:rsidR="00071CFB" w:rsidRPr="00C47490" w:rsidRDefault="00ED0CDD" w:rsidP="00C4749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47490">
        <w:rPr>
          <w:rFonts w:ascii="Times New Roman" w:hAnsi="Times New Roman"/>
          <w:b/>
          <w:sz w:val="28"/>
          <w:szCs w:val="28"/>
        </w:rPr>
        <w:t>Marcos de Gois Borges</w:t>
      </w:r>
    </w:p>
    <w:p w14:paraId="280E1954" w14:textId="2272A5C3" w:rsidR="00071CFB" w:rsidRPr="00C47490" w:rsidRDefault="009B208B" w:rsidP="00C47490">
      <w:pPr>
        <w:spacing w:after="0" w:line="240" w:lineRule="auto"/>
        <w:ind w:right="21" w:firstLine="5670"/>
        <w:rPr>
          <w:rFonts w:ascii="Times New Roman" w:hAnsi="Times New Roman"/>
        </w:rPr>
      </w:pPr>
      <w:r w:rsidRPr="00C47490">
        <w:rPr>
          <w:rFonts w:ascii="Times New Roman" w:hAnsi="Times New Roman"/>
        </w:rPr>
        <w:t xml:space="preserve">26 </w:t>
      </w:r>
      <w:proofErr w:type="spellStart"/>
      <w:r w:rsidRPr="00C47490">
        <w:rPr>
          <w:rFonts w:ascii="Times New Roman" w:hAnsi="Times New Roman"/>
        </w:rPr>
        <w:t>Deneb</w:t>
      </w:r>
      <w:proofErr w:type="spellEnd"/>
      <w:r w:rsidRPr="00C47490">
        <w:rPr>
          <w:rFonts w:ascii="Times New Roman" w:hAnsi="Times New Roman"/>
        </w:rPr>
        <w:t xml:space="preserve"> Street</w:t>
      </w:r>
    </w:p>
    <w:p w14:paraId="3FEE60F1" w14:textId="327A421C" w:rsidR="00071CFB" w:rsidRPr="00C47490" w:rsidRDefault="002E2A0E" w:rsidP="00C47490">
      <w:pPr>
        <w:spacing w:after="0" w:line="240" w:lineRule="auto"/>
        <w:ind w:right="21" w:firstLine="5670"/>
        <w:rPr>
          <w:rFonts w:ascii="Times New Roman" w:hAnsi="Times New Roman"/>
          <w:lang w:val="en-CA"/>
        </w:rPr>
      </w:pPr>
      <w:r w:rsidRPr="00C47490">
        <w:rPr>
          <w:rFonts w:ascii="Times New Roman" w:hAnsi="Times New Roman"/>
          <w:lang w:val="en-CA"/>
        </w:rPr>
        <w:t>Barrie, Ontario</w:t>
      </w:r>
    </w:p>
    <w:p w14:paraId="3709C495" w14:textId="4C1BB579" w:rsidR="00071CFB" w:rsidRPr="00C47490" w:rsidRDefault="00C47490" w:rsidP="00C47490">
      <w:pPr>
        <w:spacing w:after="0" w:line="240" w:lineRule="auto"/>
        <w:ind w:right="21" w:firstLine="5670"/>
        <w:rPr>
          <w:rFonts w:ascii="Times New Roman" w:hAnsi="Times New Roman"/>
          <w:bCs/>
          <w:lang w:val="en-CA"/>
        </w:rPr>
      </w:pPr>
      <w:r w:rsidRPr="00C47490">
        <w:rPr>
          <w:rFonts w:ascii="Times New Roman" w:hAnsi="Times New Roman"/>
          <w:bCs/>
          <w:lang w:val="en-CA"/>
        </w:rPr>
        <w:t xml:space="preserve">phone: </w:t>
      </w:r>
      <w:r w:rsidR="002E2A0E" w:rsidRPr="00C47490">
        <w:rPr>
          <w:rFonts w:ascii="Times New Roman" w:hAnsi="Times New Roman"/>
          <w:bCs/>
          <w:lang w:val="en-CA"/>
        </w:rPr>
        <w:t>705-500-70</w:t>
      </w:r>
      <w:r w:rsidR="00ED0CDD" w:rsidRPr="00C47490">
        <w:rPr>
          <w:rFonts w:ascii="Times New Roman" w:hAnsi="Times New Roman"/>
          <w:bCs/>
          <w:lang w:val="en-CA"/>
        </w:rPr>
        <w:t>59</w:t>
      </w:r>
    </w:p>
    <w:p w14:paraId="0CC76977" w14:textId="30C73B1C" w:rsidR="00071CFB" w:rsidRPr="00886464" w:rsidRDefault="00C47490" w:rsidP="00C47490">
      <w:pPr>
        <w:spacing w:after="0" w:line="240" w:lineRule="auto"/>
        <w:ind w:right="21" w:firstLine="5670"/>
        <w:rPr>
          <w:rFonts w:ascii="Times New Roman" w:hAnsi="Times New Roman"/>
          <w:lang w:val="en-CA"/>
        </w:rPr>
      </w:pPr>
      <w:r w:rsidRPr="009F68D4">
        <w:rPr>
          <w:rFonts w:ascii="Times New Roman" w:hAnsi="Times New Roman"/>
          <w:sz w:val="16"/>
          <w:szCs w:val="16"/>
          <w:lang w:val="en-CA"/>
        </w:rPr>
        <w:t xml:space="preserve">e-mail: </w:t>
      </w:r>
      <w:hyperlink r:id="rId8" w:history="1">
        <w:r w:rsidRPr="00886464">
          <w:rPr>
            <w:rStyle w:val="Hyperlink"/>
            <w:rFonts w:ascii="Times New Roman" w:hAnsi="Times New Roman"/>
            <w:lang w:val="en-CA"/>
          </w:rPr>
          <w:t>goisborges@gmail.com</w:t>
        </w:r>
      </w:hyperlink>
      <w:r w:rsidR="005C05DB" w:rsidRPr="00886464">
        <w:rPr>
          <w:rFonts w:ascii="Times New Roman" w:hAnsi="Times New Roman"/>
          <w:lang w:val="en-CA"/>
        </w:rPr>
        <w:t xml:space="preserve"> </w:t>
      </w:r>
    </w:p>
    <w:p w14:paraId="460DBE06" w14:textId="00C94C56" w:rsidR="008205CB" w:rsidRPr="00C47490" w:rsidRDefault="00C47490" w:rsidP="00C47490">
      <w:pPr>
        <w:tabs>
          <w:tab w:val="left" w:pos="3108"/>
        </w:tabs>
        <w:spacing w:after="0" w:line="240" w:lineRule="auto"/>
        <w:ind w:right="21" w:firstLine="5670"/>
        <w:rPr>
          <w:rStyle w:val="vanity-name"/>
          <w:rFonts w:ascii="Times New Roman" w:hAnsi="Times New Roman"/>
          <w:lang w:val="en-CA"/>
        </w:rPr>
      </w:pPr>
      <w:proofErr w:type="spellStart"/>
      <w:r w:rsidRPr="009F68D4">
        <w:rPr>
          <w:rFonts w:ascii="Times New Roman" w:hAnsi="Times New Roman"/>
          <w:sz w:val="16"/>
          <w:szCs w:val="16"/>
          <w:lang w:val="en-CA"/>
        </w:rPr>
        <w:t>linkedin</w:t>
      </w:r>
      <w:proofErr w:type="spellEnd"/>
      <w:r w:rsidRPr="009F68D4">
        <w:rPr>
          <w:rFonts w:ascii="Times New Roman" w:hAnsi="Times New Roman"/>
          <w:sz w:val="16"/>
          <w:szCs w:val="16"/>
          <w:lang w:val="en-CA"/>
        </w:rPr>
        <w:t>:</w:t>
      </w:r>
      <w:r w:rsidRPr="00C47490">
        <w:rPr>
          <w:rFonts w:ascii="Times New Roman" w:hAnsi="Times New Roman"/>
          <w:lang w:val="en-CA"/>
        </w:rPr>
        <w:t xml:space="preserve"> </w:t>
      </w:r>
      <w:hyperlink r:id="rId9" w:history="1">
        <w:r w:rsidR="00071CFB" w:rsidRPr="00C47490">
          <w:rPr>
            <w:rStyle w:val="Hyperlink"/>
            <w:rFonts w:ascii="Times New Roman" w:hAnsi="Times New Roman"/>
            <w:lang w:val="en-CA"/>
          </w:rPr>
          <w:t>ca.linkedin.com/in/</w:t>
        </w:r>
        <w:proofErr w:type="spellStart"/>
        <w:r w:rsidR="00ED0CDD" w:rsidRPr="00C47490">
          <w:rPr>
            <w:rStyle w:val="Hyperlink"/>
            <w:rFonts w:ascii="Times New Roman" w:hAnsi="Times New Roman"/>
            <w:lang w:val="en-CA"/>
          </w:rPr>
          <w:t>marcosdegoisborges</w:t>
        </w:r>
        <w:proofErr w:type="spellEnd"/>
      </w:hyperlink>
    </w:p>
    <w:p w14:paraId="4298A94B" w14:textId="4CA76B52" w:rsidR="00237845" w:rsidRPr="00C47490" w:rsidRDefault="00C47490" w:rsidP="00C47490">
      <w:pPr>
        <w:tabs>
          <w:tab w:val="left" w:pos="3108"/>
        </w:tabs>
        <w:spacing w:after="0" w:line="240" w:lineRule="auto"/>
        <w:ind w:right="21" w:firstLine="5670"/>
        <w:rPr>
          <w:rStyle w:val="vanity-name"/>
          <w:rFonts w:ascii="Times New Roman" w:hAnsi="Times New Roman"/>
          <w:lang w:val="en-CA"/>
        </w:rPr>
      </w:pPr>
      <w:proofErr w:type="spellStart"/>
      <w:r w:rsidRPr="009F68D4">
        <w:rPr>
          <w:rFonts w:ascii="Times New Roman" w:hAnsi="Times New Roman"/>
          <w:sz w:val="16"/>
          <w:szCs w:val="16"/>
          <w:lang w:val="en-CA"/>
        </w:rPr>
        <w:t>github</w:t>
      </w:r>
      <w:proofErr w:type="spellEnd"/>
      <w:r w:rsidRPr="009F68D4">
        <w:rPr>
          <w:rFonts w:ascii="Times New Roman" w:hAnsi="Times New Roman"/>
          <w:sz w:val="16"/>
          <w:szCs w:val="16"/>
          <w:lang w:val="en-CA"/>
        </w:rPr>
        <w:t>:</w:t>
      </w:r>
      <w:r w:rsidRPr="00C47490">
        <w:rPr>
          <w:rFonts w:ascii="Times New Roman" w:hAnsi="Times New Roman"/>
          <w:lang w:val="en-CA"/>
        </w:rPr>
        <w:t xml:space="preserve"> </w:t>
      </w:r>
      <w:hyperlink r:id="rId10" w:history="1">
        <w:r w:rsidRPr="00C47490">
          <w:rPr>
            <w:rStyle w:val="Hyperlink"/>
            <w:rFonts w:ascii="Times New Roman" w:hAnsi="Times New Roman"/>
            <w:lang w:val="en-CA"/>
          </w:rPr>
          <w:t>https://github.com/goisborges/</w:t>
        </w:r>
      </w:hyperlink>
    </w:p>
    <w:p w14:paraId="3E140745" w14:textId="77777777" w:rsidR="002848C7" w:rsidRPr="00C270B6" w:rsidRDefault="002848C7" w:rsidP="002848C7">
      <w:pPr>
        <w:tabs>
          <w:tab w:val="left" w:pos="3108"/>
        </w:tabs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</w:p>
    <w:p w14:paraId="244A1D53" w14:textId="57F5B49A" w:rsidR="002848C7" w:rsidRPr="00C30045" w:rsidRDefault="00C30045" w:rsidP="008A48CC">
      <w:pPr>
        <w:pStyle w:val="Title"/>
        <w:rPr>
          <w:i/>
          <w:iCs/>
          <w:sz w:val="24"/>
          <w:szCs w:val="24"/>
        </w:rPr>
      </w:pPr>
      <w:r w:rsidRPr="00C30045">
        <w:rPr>
          <w:i/>
          <w:iCs/>
          <w:sz w:val="24"/>
          <w:szCs w:val="24"/>
        </w:rPr>
        <w:t>Objective</w:t>
      </w:r>
      <w:r w:rsidR="002848C7" w:rsidRPr="00C30045">
        <w:rPr>
          <w:i/>
          <w:iCs/>
          <w:sz w:val="24"/>
          <w:szCs w:val="24"/>
        </w:rPr>
        <w:tab/>
      </w:r>
    </w:p>
    <w:p w14:paraId="6B219041" w14:textId="76E53411" w:rsidR="00E26517" w:rsidRPr="00C30045" w:rsidRDefault="00474241" w:rsidP="00C3004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/>
          <w:color w:val="auto"/>
          <w:sz w:val="22"/>
          <w:szCs w:val="22"/>
          <w:lang w:val="en-CA"/>
        </w:rPr>
        <w:t xml:space="preserve">Obsessed </w:t>
      </w:r>
      <w:r w:rsidR="0061334A">
        <w:rPr>
          <w:rFonts w:ascii="Times New Roman" w:hAnsi="Times New Roman"/>
          <w:color w:val="auto"/>
          <w:sz w:val="22"/>
          <w:szCs w:val="22"/>
          <w:lang w:val="en-CA"/>
        </w:rPr>
        <w:t>Computer Programmer</w:t>
      </w:r>
      <w:r>
        <w:rPr>
          <w:rFonts w:ascii="Times New Roman" w:hAnsi="Times New Roman"/>
          <w:color w:val="auto"/>
          <w:sz w:val="22"/>
          <w:szCs w:val="22"/>
          <w:lang w:val="en-CA"/>
        </w:rPr>
        <w:t xml:space="preserve"> enthusiast. Dedicated developer looking forward t</w:t>
      </w:r>
      <w:r w:rsidR="00C30045">
        <w:rPr>
          <w:rFonts w:ascii="Times New Roman" w:hAnsi="Times New Roman"/>
          <w:color w:val="auto"/>
          <w:sz w:val="22"/>
          <w:szCs w:val="22"/>
          <w:lang w:val="en-CA"/>
        </w:rPr>
        <w:t xml:space="preserve">o </w:t>
      </w:r>
      <w:r>
        <w:rPr>
          <w:rFonts w:ascii="Times New Roman" w:hAnsi="Times New Roman"/>
          <w:color w:val="auto"/>
          <w:sz w:val="22"/>
          <w:szCs w:val="22"/>
          <w:lang w:val="en-CA"/>
        </w:rPr>
        <w:t>obtaining</w:t>
      </w:r>
      <w:r w:rsidR="00C30045">
        <w:rPr>
          <w:rFonts w:ascii="Times New Roman" w:hAnsi="Times New Roman"/>
          <w:color w:val="auto"/>
          <w:sz w:val="22"/>
          <w:szCs w:val="22"/>
          <w:lang w:val="en-CA"/>
        </w:rPr>
        <w:t xml:space="preserve"> a </w:t>
      </w:r>
      <w:r w:rsidR="007104E9">
        <w:rPr>
          <w:rFonts w:ascii="Times New Roman" w:hAnsi="Times New Roman"/>
          <w:color w:val="auto"/>
          <w:sz w:val="22"/>
          <w:szCs w:val="22"/>
          <w:lang w:val="en-CA"/>
        </w:rPr>
        <w:t xml:space="preserve">job </w:t>
      </w:r>
      <w:r w:rsidR="00C30045">
        <w:rPr>
          <w:rFonts w:ascii="Times New Roman" w:hAnsi="Times New Roman"/>
          <w:color w:val="auto"/>
          <w:sz w:val="22"/>
          <w:szCs w:val="22"/>
          <w:lang w:val="en-CA"/>
        </w:rPr>
        <w:t xml:space="preserve">position </w:t>
      </w:r>
      <w:r w:rsidR="00C30045"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>at which I could utilize my current skills and learn new technologies.</w:t>
      </w:r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 xml:space="preserve"> Plagued with the overwhelming urge to tinker, figure things out, and build the </w:t>
      </w:r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 xml:space="preserve">apps </w:t>
      </w:r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 xml:space="preserve">that clients want. </w:t>
      </w:r>
    </w:p>
    <w:p w14:paraId="7930979B" w14:textId="11A2F8FE" w:rsidR="0006506F" w:rsidRDefault="0006506F" w:rsidP="002848C7">
      <w:pPr>
        <w:spacing w:after="0" w:line="240" w:lineRule="auto"/>
        <w:rPr>
          <w:rFonts w:ascii="Times New Roman" w:hAnsi="Times New Roman"/>
          <w:color w:val="auto"/>
          <w:sz w:val="22"/>
          <w:szCs w:val="22"/>
          <w:lang w:val="en-US"/>
        </w:rPr>
      </w:pPr>
    </w:p>
    <w:p w14:paraId="3436D562" w14:textId="77777777" w:rsidR="00C30045" w:rsidRPr="00C30045" w:rsidRDefault="00C30045" w:rsidP="002848C7">
      <w:pPr>
        <w:spacing w:after="0" w:line="240" w:lineRule="auto"/>
        <w:rPr>
          <w:rFonts w:ascii="Times New Roman" w:hAnsi="Times New Roman"/>
          <w:color w:val="auto"/>
          <w:sz w:val="22"/>
          <w:szCs w:val="22"/>
          <w:lang w:val="en-US"/>
        </w:rPr>
      </w:pPr>
    </w:p>
    <w:p w14:paraId="4AE0A555" w14:textId="77777777" w:rsidR="00C30045" w:rsidRPr="00C30045" w:rsidRDefault="00C30045" w:rsidP="00C30045">
      <w:pPr>
        <w:pStyle w:val="Title"/>
        <w:rPr>
          <w:i/>
          <w:iCs/>
          <w:sz w:val="24"/>
          <w:szCs w:val="24"/>
        </w:rPr>
      </w:pPr>
      <w:r w:rsidRPr="00C30045">
        <w:rPr>
          <w:i/>
          <w:iCs/>
          <w:sz w:val="24"/>
          <w:szCs w:val="24"/>
        </w:rPr>
        <w:t>Education</w:t>
      </w:r>
    </w:p>
    <w:p w14:paraId="58A676E1" w14:textId="528D15C2" w:rsidR="00EF6B5A" w:rsidRDefault="00EF6B5A" w:rsidP="00DF2546">
      <w:pPr>
        <w:spacing w:after="0" w:line="240" w:lineRule="auto"/>
        <w:ind w:right="21"/>
        <w:rPr>
          <w:rFonts w:ascii="Times New Roman" w:hAnsi="Times New Roman"/>
          <w:bCs/>
          <w:sz w:val="22"/>
          <w:szCs w:val="22"/>
          <w:lang w:val="en-CA"/>
        </w:rPr>
      </w:pPr>
      <w:r>
        <w:rPr>
          <w:rFonts w:ascii="Times New Roman" w:hAnsi="Times New Roman"/>
          <w:b/>
          <w:sz w:val="22"/>
          <w:szCs w:val="22"/>
          <w:lang w:val="en-CA"/>
        </w:rPr>
        <w:t>iOS &amp; Swift – The Complete iOS App Development Bootcamp</w:t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 w:rsidRPr="00EF6B5A">
        <w:rPr>
          <w:rFonts w:ascii="Times New Roman" w:hAnsi="Times New Roman"/>
          <w:bCs/>
          <w:sz w:val="22"/>
          <w:szCs w:val="22"/>
          <w:lang w:val="en-CA"/>
        </w:rPr>
        <w:t>2022</w:t>
      </w:r>
    </w:p>
    <w:p w14:paraId="098897CF" w14:textId="59547BFA" w:rsidR="00EF6B5A" w:rsidRDefault="00F00B98" w:rsidP="00DF2546">
      <w:pPr>
        <w:spacing w:after="0" w:line="240" w:lineRule="auto"/>
        <w:ind w:right="21"/>
        <w:rPr>
          <w:rFonts w:ascii="Times New Roman" w:hAnsi="Times New Roman"/>
          <w:b/>
          <w:sz w:val="22"/>
          <w:szCs w:val="22"/>
          <w:lang w:val="en-CA"/>
        </w:rPr>
      </w:pPr>
      <w:r>
        <w:rPr>
          <w:rFonts w:ascii="Times New Roman" w:hAnsi="Times New Roman"/>
          <w:bCs/>
          <w:sz w:val="22"/>
          <w:szCs w:val="22"/>
          <w:lang w:val="en-CA"/>
        </w:rPr>
        <w:t>60</w:t>
      </w:r>
      <w:r w:rsidR="00EF6B5A">
        <w:rPr>
          <w:rFonts w:ascii="Times New Roman" w:hAnsi="Times New Roman"/>
          <w:bCs/>
          <w:sz w:val="22"/>
          <w:szCs w:val="22"/>
          <w:lang w:val="en-CA"/>
        </w:rPr>
        <w:t xml:space="preserve">-hour </w:t>
      </w:r>
      <w:r>
        <w:rPr>
          <w:rFonts w:ascii="Times New Roman" w:hAnsi="Times New Roman"/>
          <w:bCs/>
          <w:sz w:val="22"/>
          <w:szCs w:val="22"/>
          <w:lang w:val="en-CA"/>
        </w:rPr>
        <w:t xml:space="preserve">Udemy </w:t>
      </w:r>
      <w:r w:rsidR="00EF6B5A">
        <w:rPr>
          <w:rFonts w:ascii="Times New Roman" w:hAnsi="Times New Roman"/>
          <w:bCs/>
          <w:sz w:val="22"/>
          <w:szCs w:val="22"/>
          <w:lang w:val="en-CA"/>
        </w:rPr>
        <w:t>Bootcamp in progress.</w:t>
      </w:r>
    </w:p>
    <w:p w14:paraId="6F6426ED" w14:textId="77777777" w:rsidR="00EF6B5A" w:rsidRDefault="00EF6B5A" w:rsidP="00DF2546">
      <w:pPr>
        <w:spacing w:after="0" w:line="240" w:lineRule="auto"/>
        <w:ind w:right="21"/>
        <w:rPr>
          <w:rFonts w:ascii="Times New Roman" w:hAnsi="Times New Roman"/>
          <w:b/>
          <w:sz w:val="22"/>
          <w:szCs w:val="22"/>
          <w:lang w:val="en-CA"/>
        </w:rPr>
      </w:pPr>
    </w:p>
    <w:p w14:paraId="27337D61" w14:textId="06CF4569" w:rsidR="00C30045" w:rsidRPr="00EC4649" w:rsidRDefault="00C30045" w:rsidP="00DF2546">
      <w:pPr>
        <w:spacing w:after="0" w:line="240" w:lineRule="auto"/>
        <w:ind w:right="21"/>
        <w:rPr>
          <w:rFonts w:ascii="Times New Roman" w:hAnsi="Times New Roman"/>
          <w:b/>
          <w:sz w:val="22"/>
          <w:szCs w:val="22"/>
          <w:lang w:val="en-CA"/>
        </w:rPr>
      </w:pPr>
      <w:r w:rsidRPr="00EC4649">
        <w:rPr>
          <w:rFonts w:ascii="Times New Roman" w:hAnsi="Times New Roman"/>
          <w:b/>
          <w:sz w:val="22"/>
          <w:szCs w:val="22"/>
          <w:lang w:val="en-CA"/>
        </w:rPr>
        <w:t>iOS 15 Development Essential Training</w:t>
      </w:r>
      <w:r w:rsidRPr="00EC4649">
        <w:rPr>
          <w:rFonts w:ascii="Times New Roman" w:hAnsi="Times New Roman"/>
          <w:b/>
          <w:sz w:val="22"/>
          <w:szCs w:val="22"/>
          <w:lang w:val="en-CA"/>
        </w:rPr>
        <w:tab/>
      </w:r>
      <w:r w:rsidRPr="00EC4649">
        <w:rPr>
          <w:rFonts w:ascii="Times New Roman" w:hAnsi="Times New Roman"/>
          <w:b/>
          <w:sz w:val="22"/>
          <w:szCs w:val="22"/>
          <w:lang w:val="en-CA"/>
        </w:rPr>
        <w:tab/>
      </w:r>
      <w:r w:rsidRPr="00EC4649">
        <w:rPr>
          <w:rFonts w:ascii="Times New Roman" w:hAnsi="Times New Roman"/>
          <w:b/>
          <w:sz w:val="22"/>
          <w:szCs w:val="22"/>
          <w:lang w:val="en-CA"/>
        </w:rPr>
        <w:tab/>
      </w:r>
      <w:r w:rsidRPr="00EC4649">
        <w:rPr>
          <w:rFonts w:ascii="Times New Roman" w:hAnsi="Times New Roman"/>
          <w:b/>
          <w:sz w:val="22"/>
          <w:szCs w:val="22"/>
          <w:lang w:val="en-CA"/>
        </w:rPr>
        <w:tab/>
      </w:r>
      <w:r w:rsidRPr="00EC4649">
        <w:rPr>
          <w:rFonts w:ascii="Times New Roman" w:hAnsi="Times New Roman"/>
          <w:b/>
          <w:sz w:val="22"/>
          <w:szCs w:val="22"/>
          <w:lang w:val="en-CA"/>
        </w:rPr>
        <w:tab/>
      </w:r>
      <w:r w:rsidR="00DF2546">
        <w:rPr>
          <w:rFonts w:ascii="Times New Roman" w:hAnsi="Times New Roman"/>
          <w:b/>
          <w:sz w:val="22"/>
          <w:szCs w:val="22"/>
          <w:lang w:val="en-CA"/>
        </w:rPr>
        <w:tab/>
      </w:r>
      <w:r w:rsidRPr="00EC4649">
        <w:rPr>
          <w:rFonts w:ascii="Times New Roman" w:hAnsi="Times New Roman"/>
          <w:bCs/>
          <w:sz w:val="22"/>
          <w:szCs w:val="22"/>
          <w:lang w:val="en-CA"/>
        </w:rPr>
        <w:t>2022</w:t>
      </w:r>
    </w:p>
    <w:p w14:paraId="7D5DC15C" w14:textId="77777777" w:rsidR="00C30045" w:rsidRPr="00EC4649" w:rsidRDefault="00C30045" w:rsidP="00C30045">
      <w:pPr>
        <w:spacing w:after="0" w:line="240" w:lineRule="auto"/>
        <w:rPr>
          <w:rFonts w:ascii="Times New Roman" w:hAnsi="Times New Roman"/>
          <w:bCs/>
          <w:sz w:val="22"/>
          <w:szCs w:val="22"/>
          <w:lang w:val="en-CA"/>
        </w:rPr>
      </w:pPr>
      <w:r w:rsidRPr="00EC4649">
        <w:rPr>
          <w:rFonts w:ascii="Times New Roman" w:hAnsi="Times New Roman"/>
          <w:bCs/>
          <w:sz w:val="22"/>
          <w:szCs w:val="22"/>
          <w:lang w:val="en-CA"/>
        </w:rPr>
        <w:t>iOS 15 Development Essential Training by Todd Perkins at LinkedIn Learning</w:t>
      </w:r>
    </w:p>
    <w:p w14:paraId="11BB664A" w14:textId="77777777" w:rsidR="00C30045" w:rsidRDefault="00C30045" w:rsidP="00C30045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</w:p>
    <w:p w14:paraId="5D4FEADD" w14:textId="06C282D8" w:rsidR="00C30045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b/>
          <w:sz w:val="22"/>
          <w:szCs w:val="22"/>
          <w:lang w:val="en-CA"/>
        </w:rPr>
        <w:t>Computer Programming</w:t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 w:rsidR="00DF2546">
        <w:rPr>
          <w:rFonts w:ascii="Times New Roman" w:hAnsi="Times New Roman"/>
          <w:b/>
          <w:sz w:val="22"/>
          <w:szCs w:val="22"/>
          <w:lang w:val="en-CA"/>
        </w:rPr>
        <w:tab/>
      </w:r>
      <w:r w:rsidR="00643A99">
        <w:rPr>
          <w:rFonts w:ascii="Times New Roman" w:hAnsi="Times New Roman"/>
          <w:b/>
          <w:sz w:val="22"/>
          <w:szCs w:val="22"/>
          <w:lang w:val="en-CA"/>
        </w:rPr>
        <w:tab/>
      </w:r>
      <w:r w:rsidR="00643A99">
        <w:rPr>
          <w:rFonts w:ascii="Times New Roman" w:hAnsi="Times New Roman"/>
          <w:b/>
          <w:sz w:val="22"/>
          <w:szCs w:val="22"/>
          <w:lang w:val="en-CA"/>
        </w:rPr>
        <w:tab/>
      </w:r>
      <w:r w:rsidR="00643A99"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>2020 –</w:t>
      </w:r>
      <w:r w:rsidR="00DF2546">
        <w:rPr>
          <w:rFonts w:ascii="Times New Roman" w:hAnsi="Times New Roman"/>
          <w:sz w:val="22"/>
          <w:szCs w:val="22"/>
          <w:lang w:val="en-CA"/>
        </w:rPr>
        <w:t xml:space="preserve"> </w:t>
      </w:r>
      <w:r>
        <w:rPr>
          <w:rFonts w:ascii="Times New Roman" w:hAnsi="Times New Roman"/>
          <w:sz w:val="22"/>
          <w:szCs w:val="22"/>
          <w:lang w:val="en-CA"/>
        </w:rPr>
        <w:t>2022</w:t>
      </w:r>
    </w:p>
    <w:p w14:paraId="5DF21326" w14:textId="31877F37" w:rsidR="00C30045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sz w:val="22"/>
          <w:szCs w:val="22"/>
          <w:lang w:val="en-CA"/>
        </w:rPr>
        <w:t>Georgian College, Barrie, Ontario</w:t>
      </w:r>
    </w:p>
    <w:p w14:paraId="3628295D" w14:textId="2D6F653C" w:rsidR="00643A99" w:rsidRPr="00643A99" w:rsidRDefault="00643A99" w:rsidP="00C30045">
      <w:pPr>
        <w:spacing w:after="0" w:line="240" w:lineRule="auto"/>
        <w:rPr>
          <w:rFonts w:ascii="Times New Roman" w:hAnsi="Times New Roman"/>
          <w:bCs/>
          <w:sz w:val="22"/>
          <w:szCs w:val="22"/>
          <w:lang w:val="en-CA"/>
        </w:rPr>
      </w:pPr>
      <w:r>
        <w:rPr>
          <w:rFonts w:ascii="Times New Roman" w:hAnsi="Times New Roman"/>
          <w:bCs/>
          <w:sz w:val="22"/>
          <w:szCs w:val="22"/>
          <w:lang w:val="en-CA"/>
        </w:rPr>
        <w:t>Ontario College Diploma (Co-op) - GPA 90.62</w:t>
      </w:r>
    </w:p>
    <w:p w14:paraId="5C39B77B" w14:textId="77777777" w:rsidR="00C30045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</w:p>
    <w:p w14:paraId="2D40C1F3" w14:textId="230BE9ED" w:rsidR="00C30045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 w:rsidRPr="00694F9B">
        <w:rPr>
          <w:rFonts w:ascii="Times New Roman" w:hAnsi="Times New Roman"/>
          <w:b/>
          <w:sz w:val="22"/>
          <w:szCs w:val="22"/>
          <w:lang w:val="en-CA"/>
        </w:rPr>
        <w:t>Introduction to Networks v7.0 (ITN)</w:t>
      </w:r>
      <w:r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ab/>
      </w:r>
      <w:r w:rsidR="00DF2546"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>2020</w:t>
      </w:r>
    </w:p>
    <w:p w14:paraId="285D6012" w14:textId="77777777" w:rsidR="00C30045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sz w:val="22"/>
          <w:szCs w:val="22"/>
          <w:lang w:val="en-CA"/>
        </w:rPr>
        <w:t xml:space="preserve">Cisco </w:t>
      </w:r>
      <w:proofErr w:type="spellStart"/>
      <w:r>
        <w:rPr>
          <w:rFonts w:ascii="Times New Roman" w:hAnsi="Times New Roman"/>
          <w:sz w:val="22"/>
          <w:szCs w:val="22"/>
          <w:lang w:val="en-CA"/>
        </w:rPr>
        <w:t>NetAcad</w:t>
      </w:r>
      <w:proofErr w:type="spellEnd"/>
    </w:p>
    <w:p w14:paraId="213B4F62" w14:textId="77777777" w:rsidR="00C30045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</w:p>
    <w:p w14:paraId="7B6128F5" w14:textId="195F86FE" w:rsidR="00C30045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 w:rsidRPr="00694F9B">
        <w:rPr>
          <w:rFonts w:ascii="Times New Roman" w:hAnsi="Times New Roman"/>
          <w:b/>
          <w:sz w:val="22"/>
          <w:szCs w:val="22"/>
          <w:lang w:val="en-CA"/>
        </w:rPr>
        <w:t>Introduction to Packet Tracer</w:t>
      </w:r>
      <w:r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ab/>
      </w:r>
      <w:r w:rsidR="00DF2546">
        <w:rPr>
          <w:rFonts w:ascii="Times New Roman" w:hAnsi="Times New Roman"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>2020</w:t>
      </w:r>
    </w:p>
    <w:p w14:paraId="596D2E59" w14:textId="77777777" w:rsidR="00C30045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sz w:val="22"/>
          <w:szCs w:val="22"/>
          <w:lang w:val="en-CA"/>
        </w:rPr>
        <w:t>Cisco Virtual Academy</w:t>
      </w:r>
    </w:p>
    <w:p w14:paraId="4C97E32C" w14:textId="77777777" w:rsidR="00C30045" w:rsidRDefault="00C30045" w:rsidP="00C30045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</w:p>
    <w:p w14:paraId="79F2FCD3" w14:textId="537CA116" w:rsidR="00C30045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b/>
          <w:sz w:val="22"/>
          <w:szCs w:val="22"/>
          <w:lang w:val="en-CA"/>
        </w:rPr>
        <w:t>Learning Java (2018)</w:t>
      </w:r>
      <w:r w:rsidRPr="003C5505">
        <w:rPr>
          <w:rFonts w:ascii="Times New Roman" w:hAnsi="Times New Roman"/>
          <w:b/>
          <w:sz w:val="22"/>
          <w:szCs w:val="22"/>
          <w:lang w:val="en-CA"/>
        </w:rPr>
        <w:t xml:space="preserve">     </w:t>
      </w:r>
      <w:r>
        <w:rPr>
          <w:rFonts w:ascii="Times New Roman" w:hAnsi="Times New Roman"/>
          <w:b/>
          <w:sz w:val="22"/>
          <w:szCs w:val="22"/>
          <w:lang w:val="en-CA"/>
        </w:rPr>
        <w:t xml:space="preserve">                            </w:t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 w:rsidR="00DF2546"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>2020</w:t>
      </w:r>
    </w:p>
    <w:p w14:paraId="79DA35CA" w14:textId="77777777" w:rsidR="00C30045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sz w:val="22"/>
          <w:szCs w:val="22"/>
          <w:lang w:val="en-CA"/>
        </w:rPr>
        <w:t>LinkedIn Learning Certificate</w:t>
      </w:r>
    </w:p>
    <w:p w14:paraId="434E926D" w14:textId="77777777" w:rsidR="00C30045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</w:p>
    <w:p w14:paraId="385425CE" w14:textId="18F1E178" w:rsidR="00C30045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b/>
          <w:sz w:val="22"/>
          <w:szCs w:val="22"/>
          <w:lang w:val="en-CA"/>
        </w:rPr>
        <w:t xml:space="preserve">Java 8 Essential Training </w:t>
      </w:r>
      <w:r w:rsidRPr="003C5505">
        <w:rPr>
          <w:rFonts w:ascii="Times New Roman" w:hAnsi="Times New Roman"/>
          <w:b/>
          <w:sz w:val="22"/>
          <w:szCs w:val="22"/>
          <w:lang w:val="en-CA"/>
        </w:rPr>
        <w:t xml:space="preserve">    </w:t>
      </w:r>
      <w:r>
        <w:rPr>
          <w:rFonts w:ascii="Times New Roman" w:hAnsi="Times New Roman"/>
          <w:b/>
          <w:sz w:val="22"/>
          <w:szCs w:val="22"/>
          <w:lang w:val="en-CA"/>
        </w:rPr>
        <w:t xml:space="preserve">                            </w:t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 w:rsidR="00DF2546"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>2020</w:t>
      </w:r>
    </w:p>
    <w:p w14:paraId="0F3B313F" w14:textId="77777777" w:rsidR="00C30045" w:rsidRPr="001935AD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sz w:val="22"/>
          <w:szCs w:val="22"/>
          <w:lang w:val="en-CA"/>
        </w:rPr>
        <w:t>LinkedIn Learning Certificate</w:t>
      </w:r>
    </w:p>
    <w:p w14:paraId="6CDCF675" w14:textId="77777777" w:rsidR="00C30045" w:rsidRPr="008B779F" w:rsidRDefault="00C30045" w:rsidP="00C30045">
      <w:pPr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 w:rsidRPr="008B779F">
        <w:rPr>
          <w:rFonts w:ascii="Times New Roman" w:hAnsi="Times New Roman"/>
          <w:sz w:val="24"/>
          <w:szCs w:val="24"/>
          <w:lang w:val="en-CA"/>
        </w:rPr>
        <w:tab/>
      </w:r>
      <w:r w:rsidRPr="008B779F">
        <w:rPr>
          <w:rFonts w:ascii="Times New Roman" w:hAnsi="Times New Roman"/>
          <w:sz w:val="24"/>
          <w:szCs w:val="24"/>
          <w:lang w:val="en-CA"/>
        </w:rPr>
        <w:tab/>
      </w:r>
      <w:r w:rsidRPr="008B779F">
        <w:rPr>
          <w:rFonts w:ascii="Times New Roman" w:hAnsi="Times New Roman"/>
          <w:sz w:val="24"/>
          <w:szCs w:val="24"/>
          <w:lang w:val="en-CA"/>
        </w:rPr>
        <w:tab/>
      </w:r>
      <w:r w:rsidRPr="008B779F">
        <w:rPr>
          <w:rFonts w:ascii="Times New Roman" w:hAnsi="Times New Roman"/>
          <w:sz w:val="24"/>
          <w:szCs w:val="24"/>
          <w:lang w:val="en-CA"/>
        </w:rPr>
        <w:tab/>
      </w:r>
      <w:r w:rsidRPr="008B779F">
        <w:rPr>
          <w:rFonts w:ascii="Times New Roman" w:hAnsi="Times New Roman"/>
          <w:sz w:val="24"/>
          <w:szCs w:val="24"/>
          <w:lang w:val="en-CA"/>
        </w:rPr>
        <w:tab/>
      </w:r>
      <w:r w:rsidRPr="008B779F">
        <w:rPr>
          <w:rFonts w:ascii="Times New Roman" w:hAnsi="Times New Roman"/>
          <w:sz w:val="24"/>
          <w:szCs w:val="24"/>
          <w:lang w:val="en-CA"/>
        </w:rPr>
        <w:tab/>
      </w:r>
      <w:r w:rsidRPr="008B779F">
        <w:rPr>
          <w:rFonts w:ascii="Times New Roman" w:hAnsi="Times New Roman"/>
          <w:sz w:val="24"/>
          <w:szCs w:val="24"/>
          <w:lang w:val="en-CA"/>
        </w:rPr>
        <w:tab/>
        <w:t xml:space="preserve">     </w:t>
      </w:r>
    </w:p>
    <w:p w14:paraId="73E7C5A9" w14:textId="76FEC66B" w:rsidR="00C30045" w:rsidRPr="001935AD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 w:rsidRPr="003C5505">
        <w:rPr>
          <w:rFonts w:ascii="Times New Roman" w:hAnsi="Times New Roman"/>
          <w:b/>
          <w:sz w:val="22"/>
          <w:szCs w:val="22"/>
          <w:lang w:val="en-CA"/>
        </w:rPr>
        <w:t xml:space="preserve">Bachelor’s Degree in </w:t>
      </w:r>
      <w:r>
        <w:rPr>
          <w:rFonts w:ascii="Times New Roman" w:hAnsi="Times New Roman"/>
          <w:b/>
          <w:sz w:val="22"/>
          <w:szCs w:val="22"/>
          <w:lang w:val="en-CA"/>
        </w:rPr>
        <w:t>Dentistry</w:t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  <w:t xml:space="preserve"> </w:t>
      </w:r>
      <w:r w:rsidR="00DF2546">
        <w:rPr>
          <w:rFonts w:ascii="Times New Roman" w:hAnsi="Times New Roman"/>
          <w:b/>
          <w:sz w:val="22"/>
          <w:szCs w:val="22"/>
          <w:lang w:val="en-CA"/>
        </w:rPr>
        <w:tab/>
      </w:r>
      <w:r w:rsidRPr="001935AD">
        <w:rPr>
          <w:rFonts w:ascii="Times New Roman" w:hAnsi="Times New Roman"/>
          <w:sz w:val="22"/>
          <w:szCs w:val="22"/>
          <w:lang w:val="en-CA"/>
        </w:rPr>
        <w:t>200</w:t>
      </w:r>
      <w:r>
        <w:rPr>
          <w:rFonts w:ascii="Times New Roman" w:hAnsi="Times New Roman"/>
          <w:sz w:val="22"/>
          <w:szCs w:val="22"/>
          <w:lang w:val="en-CA"/>
        </w:rPr>
        <w:t>0</w:t>
      </w:r>
      <w:r w:rsidRPr="001935AD">
        <w:rPr>
          <w:rFonts w:ascii="Times New Roman" w:hAnsi="Times New Roman"/>
          <w:sz w:val="22"/>
          <w:szCs w:val="22"/>
          <w:lang w:val="en-CA"/>
        </w:rPr>
        <w:t xml:space="preserve"> - 200</w:t>
      </w:r>
      <w:r>
        <w:rPr>
          <w:rFonts w:ascii="Times New Roman" w:hAnsi="Times New Roman"/>
          <w:sz w:val="22"/>
          <w:szCs w:val="22"/>
          <w:lang w:val="en-CA"/>
        </w:rPr>
        <w:t>5</w:t>
      </w:r>
    </w:p>
    <w:p w14:paraId="1D96D89C" w14:textId="77777777" w:rsidR="00C30045" w:rsidRPr="00886464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</w:rPr>
      </w:pPr>
      <w:r w:rsidRPr="00886464">
        <w:rPr>
          <w:rFonts w:ascii="Times New Roman" w:hAnsi="Times New Roman"/>
          <w:color w:val="auto"/>
          <w:sz w:val="22"/>
          <w:szCs w:val="22"/>
        </w:rPr>
        <w:t>USP</w:t>
      </w:r>
      <w:r w:rsidRPr="00886464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886464">
        <w:rPr>
          <w:rFonts w:ascii="Times New Roman" w:hAnsi="Times New Roman"/>
          <w:sz w:val="22"/>
          <w:szCs w:val="22"/>
        </w:rPr>
        <w:t>Sao</w:t>
      </w:r>
      <w:proofErr w:type="spellEnd"/>
      <w:r w:rsidRPr="00886464">
        <w:rPr>
          <w:rFonts w:ascii="Times New Roman" w:hAnsi="Times New Roman"/>
          <w:sz w:val="22"/>
          <w:szCs w:val="22"/>
        </w:rPr>
        <w:t xml:space="preserve"> Paulo, </w:t>
      </w:r>
      <w:proofErr w:type="spellStart"/>
      <w:r w:rsidRPr="00886464">
        <w:rPr>
          <w:rFonts w:ascii="Times New Roman" w:hAnsi="Times New Roman"/>
          <w:sz w:val="22"/>
          <w:szCs w:val="22"/>
        </w:rPr>
        <w:t>Brazil</w:t>
      </w:r>
      <w:proofErr w:type="spellEnd"/>
      <w:r w:rsidRPr="00886464">
        <w:rPr>
          <w:rFonts w:ascii="Times New Roman" w:hAnsi="Times New Roman"/>
          <w:sz w:val="22"/>
          <w:szCs w:val="22"/>
        </w:rPr>
        <w:t xml:space="preserve">             </w:t>
      </w:r>
    </w:p>
    <w:p w14:paraId="3F00A805" w14:textId="77777777" w:rsidR="00C30045" w:rsidRPr="00886464" w:rsidRDefault="00C30045" w:rsidP="00C30045">
      <w:pPr>
        <w:spacing w:after="0" w:line="240" w:lineRule="auto"/>
        <w:rPr>
          <w:rFonts w:ascii="Times New Roman" w:hAnsi="Times New Roman"/>
          <w:sz w:val="22"/>
          <w:szCs w:val="22"/>
        </w:rPr>
      </w:pPr>
      <w:r w:rsidRPr="00886464">
        <w:rPr>
          <w:rFonts w:ascii="Times New Roman" w:hAnsi="Times New Roman"/>
          <w:sz w:val="22"/>
          <w:szCs w:val="22"/>
        </w:rPr>
        <w:t xml:space="preserve">             </w:t>
      </w:r>
    </w:p>
    <w:p w14:paraId="173AAF5F" w14:textId="13BAB99E" w:rsidR="00C30045" w:rsidRPr="00886464" w:rsidRDefault="00C30045" w:rsidP="00C30045">
      <w:pPr>
        <w:spacing w:after="0" w:line="240" w:lineRule="auto"/>
        <w:rPr>
          <w:rFonts w:ascii="Times New Roman" w:hAnsi="Times New Roman"/>
          <w:b/>
          <w:sz w:val="22"/>
          <w:szCs w:val="22"/>
        </w:rPr>
      </w:pPr>
      <w:r w:rsidRPr="00886464">
        <w:rPr>
          <w:rFonts w:ascii="Times New Roman" w:hAnsi="Times New Roman"/>
          <w:b/>
          <w:bCs/>
          <w:sz w:val="22"/>
          <w:szCs w:val="22"/>
        </w:rPr>
        <w:t>Web design</w:t>
      </w:r>
      <w:ins w:id="0" w:author="Sterling Ivany" w:date="2020-12-11T12:41:00Z">
        <w:r w:rsidRPr="00886464">
          <w:rPr>
            <w:rFonts w:ascii="Times New Roman" w:hAnsi="Times New Roman"/>
            <w:b/>
            <w:bCs/>
            <w:sz w:val="22"/>
            <w:szCs w:val="22"/>
          </w:rPr>
          <w:t xml:space="preserve"> </w:t>
        </w:r>
      </w:ins>
      <w:proofErr w:type="spellStart"/>
      <w:r w:rsidRPr="00886464">
        <w:rPr>
          <w:rFonts w:ascii="Times New Roman" w:hAnsi="Times New Roman"/>
          <w:b/>
          <w:bCs/>
          <w:sz w:val="22"/>
          <w:szCs w:val="22"/>
        </w:rPr>
        <w:t>Certificate</w:t>
      </w:r>
      <w:proofErr w:type="spellEnd"/>
      <w:r w:rsidRPr="00886464">
        <w:rPr>
          <w:rFonts w:ascii="Times New Roman" w:hAnsi="Times New Roman"/>
          <w:sz w:val="22"/>
          <w:szCs w:val="22"/>
        </w:rPr>
        <w:tab/>
      </w:r>
      <w:r w:rsidRPr="00886464">
        <w:rPr>
          <w:rFonts w:ascii="Times New Roman" w:hAnsi="Times New Roman"/>
          <w:sz w:val="22"/>
          <w:szCs w:val="22"/>
        </w:rPr>
        <w:tab/>
      </w:r>
      <w:r w:rsidRPr="00886464">
        <w:rPr>
          <w:rFonts w:ascii="Times New Roman" w:hAnsi="Times New Roman"/>
          <w:sz w:val="22"/>
          <w:szCs w:val="22"/>
        </w:rPr>
        <w:tab/>
      </w:r>
      <w:r w:rsidRPr="00886464">
        <w:rPr>
          <w:rFonts w:ascii="Times New Roman" w:hAnsi="Times New Roman"/>
          <w:sz w:val="22"/>
          <w:szCs w:val="22"/>
        </w:rPr>
        <w:tab/>
      </w:r>
      <w:r w:rsidRPr="00886464">
        <w:rPr>
          <w:rFonts w:ascii="Times New Roman" w:hAnsi="Times New Roman"/>
          <w:sz w:val="22"/>
          <w:szCs w:val="22"/>
        </w:rPr>
        <w:tab/>
      </w:r>
      <w:r w:rsidRPr="00886464">
        <w:rPr>
          <w:rFonts w:ascii="Times New Roman" w:hAnsi="Times New Roman"/>
          <w:sz w:val="22"/>
          <w:szCs w:val="22"/>
        </w:rPr>
        <w:tab/>
      </w:r>
      <w:r w:rsidRPr="00886464">
        <w:rPr>
          <w:rFonts w:ascii="Times New Roman" w:hAnsi="Times New Roman"/>
          <w:sz w:val="22"/>
          <w:szCs w:val="22"/>
        </w:rPr>
        <w:tab/>
      </w:r>
      <w:r w:rsidRPr="00886464">
        <w:rPr>
          <w:rFonts w:ascii="Times New Roman" w:hAnsi="Times New Roman"/>
          <w:sz w:val="22"/>
          <w:szCs w:val="22"/>
        </w:rPr>
        <w:tab/>
      </w:r>
      <w:r w:rsidR="00DF2546" w:rsidRPr="00886464">
        <w:rPr>
          <w:rFonts w:ascii="Times New Roman" w:hAnsi="Times New Roman"/>
          <w:sz w:val="22"/>
          <w:szCs w:val="22"/>
        </w:rPr>
        <w:tab/>
      </w:r>
      <w:r w:rsidRPr="00886464">
        <w:rPr>
          <w:rFonts w:ascii="Times New Roman" w:hAnsi="Times New Roman"/>
          <w:sz w:val="22"/>
          <w:szCs w:val="22"/>
        </w:rPr>
        <w:t>2000</w:t>
      </w:r>
    </w:p>
    <w:p w14:paraId="41668409" w14:textId="77777777" w:rsidR="00C30045" w:rsidRPr="004B07F7" w:rsidRDefault="00C30045" w:rsidP="00C30045">
      <w:pPr>
        <w:spacing w:after="0" w:line="240" w:lineRule="auto"/>
        <w:rPr>
          <w:rFonts w:ascii="Times New Roman" w:hAnsi="Times New Roman"/>
          <w:bCs/>
          <w:sz w:val="24"/>
          <w:szCs w:val="24"/>
          <w:lang w:val="en-CA"/>
        </w:rPr>
      </w:pPr>
      <w:r w:rsidRPr="004B07F7">
        <w:rPr>
          <w:rFonts w:ascii="Times New Roman" w:hAnsi="Times New Roman"/>
          <w:bCs/>
          <w:sz w:val="24"/>
          <w:szCs w:val="24"/>
          <w:lang w:val="en-CA"/>
        </w:rPr>
        <w:t>SOS Computers, Sao Paulo, Brazil</w:t>
      </w:r>
    </w:p>
    <w:p w14:paraId="14E433C6" w14:textId="7D6F95CC" w:rsidR="00C30045" w:rsidRDefault="00C30045" w:rsidP="00DF2546">
      <w:pPr>
        <w:spacing w:after="0" w:line="240" w:lineRule="auto"/>
        <w:ind w:right="2998"/>
        <w:rPr>
          <w:rFonts w:ascii="Times New Roman" w:hAnsi="Times New Roman"/>
          <w:bCs/>
          <w:sz w:val="24"/>
          <w:szCs w:val="24"/>
          <w:lang w:val="en-CA"/>
        </w:rPr>
      </w:pPr>
      <w:r w:rsidRPr="0062707D">
        <w:rPr>
          <w:rFonts w:ascii="Times New Roman" w:hAnsi="Times New Roman"/>
          <w:bCs/>
          <w:sz w:val="24"/>
          <w:szCs w:val="24"/>
          <w:lang w:val="en-CA"/>
        </w:rPr>
        <w:t xml:space="preserve">Courses included: Web Programming, HTML, CSS, </w:t>
      </w:r>
      <w:r>
        <w:rPr>
          <w:rFonts w:ascii="Times New Roman" w:hAnsi="Times New Roman"/>
          <w:bCs/>
          <w:sz w:val="24"/>
          <w:szCs w:val="24"/>
          <w:lang w:val="en-CA"/>
        </w:rPr>
        <w:t xml:space="preserve">PHP, </w:t>
      </w:r>
      <w:r w:rsidRPr="0062707D">
        <w:rPr>
          <w:rFonts w:ascii="Times New Roman" w:hAnsi="Times New Roman"/>
          <w:bCs/>
          <w:sz w:val="24"/>
          <w:szCs w:val="24"/>
          <w:lang w:val="en-CA"/>
        </w:rPr>
        <w:t>Adobe Flash, Dreamweaver, Fireworks</w:t>
      </w:r>
    </w:p>
    <w:p w14:paraId="3CD2A42D" w14:textId="77F12FEE" w:rsidR="00DF2546" w:rsidRDefault="00DF2546" w:rsidP="00DF2546">
      <w:pPr>
        <w:spacing w:after="0" w:line="240" w:lineRule="auto"/>
        <w:ind w:right="2998"/>
        <w:rPr>
          <w:rFonts w:ascii="Times New Roman" w:hAnsi="Times New Roman"/>
          <w:bCs/>
          <w:sz w:val="24"/>
          <w:szCs w:val="24"/>
          <w:lang w:val="en-CA"/>
        </w:rPr>
      </w:pPr>
    </w:p>
    <w:p w14:paraId="7AC8B8A4" w14:textId="77777777" w:rsidR="00DF2546" w:rsidRPr="0062707D" w:rsidRDefault="00DF2546" w:rsidP="00DF2546">
      <w:pPr>
        <w:spacing w:after="0" w:line="240" w:lineRule="auto"/>
        <w:ind w:right="2998"/>
        <w:rPr>
          <w:rFonts w:ascii="Times New Roman" w:hAnsi="Times New Roman"/>
          <w:bCs/>
          <w:sz w:val="24"/>
          <w:szCs w:val="24"/>
          <w:lang w:val="en-CA"/>
        </w:rPr>
      </w:pPr>
    </w:p>
    <w:p w14:paraId="0C2DC575" w14:textId="77777777" w:rsidR="00A01F18" w:rsidRDefault="00A01F18" w:rsidP="002848C7">
      <w:pPr>
        <w:spacing w:after="0" w:line="240" w:lineRule="auto"/>
        <w:rPr>
          <w:rFonts w:ascii="Times New Roman" w:hAnsi="Times New Roman"/>
          <w:color w:val="auto"/>
          <w:sz w:val="22"/>
          <w:szCs w:val="22"/>
          <w:lang w:val="en-CA"/>
        </w:rPr>
      </w:pPr>
    </w:p>
    <w:p w14:paraId="030C09E7" w14:textId="6663F636" w:rsidR="002848C7" w:rsidRPr="00DF2546" w:rsidRDefault="002848C7" w:rsidP="008A48CC">
      <w:pPr>
        <w:pStyle w:val="Title"/>
        <w:rPr>
          <w:i/>
          <w:iCs/>
          <w:sz w:val="24"/>
          <w:szCs w:val="24"/>
        </w:rPr>
      </w:pPr>
      <w:r w:rsidRPr="00DF2546">
        <w:rPr>
          <w:i/>
          <w:iCs/>
          <w:sz w:val="24"/>
          <w:szCs w:val="24"/>
        </w:rPr>
        <w:t xml:space="preserve">Technical </w:t>
      </w:r>
      <w:r w:rsidR="00DF2546" w:rsidRPr="00DF2546">
        <w:rPr>
          <w:i/>
          <w:iCs/>
          <w:sz w:val="24"/>
          <w:szCs w:val="24"/>
        </w:rPr>
        <w:t>Skills</w:t>
      </w:r>
    </w:p>
    <w:p w14:paraId="07136883" w14:textId="7F3FA8A3" w:rsidR="00896930" w:rsidRDefault="000024CB" w:rsidP="0089693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color w:val="auto"/>
          <w:sz w:val="22"/>
          <w:szCs w:val="22"/>
          <w:lang w:val="en-CA"/>
        </w:rPr>
      </w:pPr>
      <w:r>
        <w:rPr>
          <w:rFonts w:ascii="Times New Roman" w:hAnsi="Times New Roman"/>
          <w:color w:val="auto"/>
          <w:sz w:val="22"/>
          <w:szCs w:val="22"/>
          <w:lang w:val="en-CA"/>
        </w:rPr>
        <w:lastRenderedPageBreak/>
        <w:t xml:space="preserve">Database: </w:t>
      </w:r>
      <w:r w:rsidR="00896930">
        <w:rPr>
          <w:rFonts w:ascii="Times New Roman" w:hAnsi="Times New Roman"/>
          <w:color w:val="auto"/>
          <w:sz w:val="22"/>
          <w:szCs w:val="22"/>
          <w:lang w:val="en-CA"/>
        </w:rPr>
        <w:t xml:space="preserve">SQL, </w:t>
      </w:r>
      <w:proofErr w:type="spellStart"/>
      <w:r w:rsidR="00896930">
        <w:rPr>
          <w:rFonts w:ascii="Times New Roman" w:hAnsi="Times New Roman"/>
          <w:color w:val="auto"/>
          <w:sz w:val="22"/>
          <w:szCs w:val="22"/>
          <w:lang w:val="en-CA"/>
        </w:rPr>
        <w:t>MySql</w:t>
      </w:r>
      <w:proofErr w:type="spellEnd"/>
      <w:r w:rsidR="00896930">
        <w:rPr>
          <w:rFonts w:ascii="Times New Roman" w:hAnsi="Times New Roman"/>
          <w:color w:val="auto"/>
          <w:sz w:val="22"/>
          <w:szCs w:val="22"/>
          <w:lang w:val="en-CA"/>
        </w:rPr>
        <w:t>, MongoDB</w:t>
      </w:r>
    </w:p>
    <w:p w14:paraId="347F3A69" w14:textId="180F0F7E" w:rsidR="00896930" w:rsidRDefault="000024CB" w:rsidP="0089693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color w:val="auto"/>
          <w:sz w:val="22"/>
          <w:szCs w:val="22"/>
          <w:lang w:val="en-CA"/>
        </w:rPr>
      </w:pPr>
      <w:r>
        <w:rPr>
          <w:rFonts w:ascii="Times New Roman" w:hAnsi="Times New Roman"/>
          <w:color w:val="auto"/>
          <w:sz w:val="22"/>
          <w:szCs w:val="22"/>
          <w:lang w:val="en-CA"/>
        </w:rPr>
        <w:t xml:space="preserve">Mobile Dev: </w:t>
      </w:r>
      <w:proofErr w:type="spellStart"/>
      <w:r w:rsidR="00896930">
        <w:rPr>
          <w:rFonts w:ascii="Times New Roman" w:hAnsi="Times New Roman"/>
          <w:color w:val="auto"/>
          <w:sz w:val="22"/>
          <w:szCs w:val="22"/>
          <w:lang w:val="en-CA"/>
        </w:rPr>
        <w:t>SwiftUI</w:t>
      </w:r>
      <w:proofErr w:type="spellEnd"/>
      <w:r w:rsidR="00896930">
        <w:rPr>
          <w:rFonts w:ascii="Times New Roman" w:hAnsi="Times New Roman"/>
          <w:color w:val="auto"/>
          <w:sz w:val="22"/>
          <w:szCs w:val="22"/>
          <w:lang w:val="en-CA"/>
        </w:rPr>
        <w:t xml:space="preserve">, </w:t>
      </w:r>
      <w:proofErr w:type="spellStart"/>
      <w:r w:rsidR="00896930">
        <w:rPr>
          <w:rFonts w:ascii="Times New Roman" w:hAnsi="Times New Roman"/>
          <w:color w:val="auto"/>
          <w:sz w:val="22"/>
          <w:szCs w:val="22"/>
          <w:lang w:val="en-CA"/>
        </w:rPr>
        <w:t>UIKit</w:t>
      </w:r>
      <w:proofErr w:type="spellEnd"/>
      <w:r>
        <w:rPr>
          <w:rFonts w:ascii="Times New Roman" w:hAnsi="Times New Roman"/>
          <w:color w:val="auto"/>
          <w:sz w:val="22"/>
          <w:szCs w:val="22"/>
          <w:lang w:val="en-CA"/>
        </w:rPr>
        <w:t>, Ionic</w:t>
      </w:r>
    </w:p>
    <w:p w14:paraId="25EE4939" w14:textId="14D4F0F7" w:rsidR="000024CB" w:rsidRDefault="000024CB" w:rsidP="0089693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color w:val="auto"/>
          <w:sz w:val="22"/>
          <w:szCs w:val="22"/>
          <w:lang w:val="en-CA"/>
        </w:rPr>
      </w:pPr>
      <w:r>
        <w:rPr>
          <w:rFonts w:ascii="Times New Roman" w:hAnsi="Times New Roman"/>
          <w:color w:val="auto"/>
          <w:sz w:val="22"/>
          <w:szCs w:val="22"/>
          <w:lang w:val="en-CA"/>
        </w:rPr>
        <w:t xml:space="preserve">Version Control: Git, 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CA"/>
        </w:rPr>
        <w:t>Github</w:t>
      </w:r>
      <w:proofErr w:type="spellEnd"/>
    </w:p>
    <w:p w14:paraId="482CF18C" w14:textId="7F7899EA" w:rsidR="000024CB" w:rsidRDefault="000024CB" w:rsidP="0089693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color w:val="auto"/>
          <w:sz w:val="22"/>
          <w:szCs w:val="22"/>
          <w:lang w:val="en-CA"/>
        </w:rPr>
      </w:pPr>
      <w:r>
        <w:rPr>
          <w:rFonts w:ascii="Times New Roman" w:hAnsi="Times New Roman"/>
          <w:color w:val="auto"/>
          <w:sz w:val="22"/>
          <w:szCs w:val="22"/>
          <w:lang w:val="en-CA"/>
        </w:rPr>
        <w:t xml:space="preserve">Web Dev: 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CA"/>
        </w:rPr>
        <w:t>Javascript</w:t>
      </w:r>
      <w:proofErr w:type="spellEnd"/>
      <w:r>
        <w:rPr>
          <w:rFonts w:ascii="Times New Roman" w:hAnsi="Times New Roman"/>
          <w:color w:val="auto"/>
          <w:sz w:val="22"/>
          <w:szCs w:val="22"/>
          <w:lang w:val="en-CA"/>
        </w:rPr>
        <w:t xml:space="preserve"> (React, Angular, Gatsby, Express.js, Node.js), HTML, CSS</w:t>
      </w:r>
    </w:p>
    <w:p w14:paraId="50B5ACE1" w14:textId="6869BE2A" w:rsidR="000024CB" w:rsidRDefault="000024CB" w:rsidP="0089693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color w:val="auto"/>
          <w:sz w:val="22"/>
          <w:szCs w:val="22"/>
          <w:lang w:val="en-CA"/>
        </w:rPr>
      </w:pPr>
      <w:r>
        <w:rPr>
          <w:rFonts w:ascii="Times New Roman" w:hAnsi="Times New Roman"/>
          <w:color w:val="auto"/>
          <w:sz w:val="22"/>
          <w:szCs w:val="22"/>
          <w:lang w:val="en-CA"/>
        </w:rPr>
        <w:t>Adobe Creative Suite</w:t>
      </w:r>
    </w:p>
    <w:p w14:paraId="3BB149D1" w14:textId="4EB0F27A" w:rsidR="00E06B3F" w:rsidRPr="00896930" w:rsidRDefault="00E06B3F" w:rsidP="0089693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color w:val="auto"/>
          <w:sz w:val="22"/>
          <w:szCs w:val="22"/>
          <w:lang w:val="en-CA"/>
        </w:rPr>
      </w:pPr>
      <w:r>
        <w:rPr>
          <w:rFonts w:ascii="Times New Roman" w:hAnsi="Times New Roman"/>
          <w:color w:val="auto"/>
          <w:sz w:val="22"/>
          <w:szCs w:val="22"/>
          <w:lang w:val="en-CA"/>
        </w:rPr>
        <w:t xml:space="preserve">Cloud: Azure </w:t>
      </w:r>
    </w:p>
    <w:p w14:paraId="63493CAF" w14:textId="0BAA03C2" w:rsidR="009B208B" w:rsidRDefault="009B208B" w:rsidP="00F45979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</w:p>
    <w:p w14:paraId="0DF5F468" w14:textId="52A12635" w:rsidR="0006506F" w:rsidRPr="005C05DB" w:rsidRDefault="0006506F" w:rsidP="00F45979">
      <w:pPr>
        <w:spacing w:after="0" w:line="240" w:lineRule="auto"/>
        <w:rPr>
          <w:rFonts w:ascii="Times New Roman" w:hAnsi="Times New Roman"/>
          <w:sz w:val="16"/>
          <w:szCs w:val="16"/>
          <w:lang w:val="en-CA"/>
        </w:rPr>
      </w:pPr>
    </w:p>
    <w:p w14:paraId="22620D0D" w14:textId="77777777" w:rsidR="0062707D" w:rsidRPr="0062707D" w:rsidRDefault="0062707D" w:rsidP="00D12E0C">
      <w:pPr>
        <w:spacing w:after="0" w:line="240" w:lineRule="auto"/>
        <w:rPr>
          <w:rFonts w:ascii="Times New Roman" w:hAnsi="Times New Roman"/>
          <w:b/>
          <w:sz w:val="24"/>
          <w:szCs w:val="24"/>
          <w:lang w:val="en-CA"/>
        </w:rPr>
      </w:pPr>
    </w:p>
    <w:p w14:paraId="25B9DB75" w14:textId="77777777" w:rsidR="00D12E0C" w:rsidRPr="00A07DA8" w:rsidRDefault="00D12E0C" w:rsidP="00D12E0C">
      <w:pPr>
        <w:pStyle w:val="Title"/>
        <w:rPr>
          <w:i/>
          <w:iCs/>
          <w:sz w:val="24"/>
          <w:szCs w:val="24"/>
        </w:rPr>
      </w:pPr>
      <w:r w:rsidRPr="00A07DA8">
        <w:rPr>
          <w:i/>
          <w:iCs/>
          <w:sz w:val="24"/>
          <w:szCs w:val="24"/>
        </w:rPr>
        <w:t>Work Experience</w:t>
      </w:r>
    </w:p>
    <w:p w14:paraId="7B6CAAF5" w14:textId="201B80D9" w:rsidR="00473A2A" w:rsidRDefault="00F146F4" w:rsidP="00D12E0C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  <w:r>
        <w:rPr>
          <w:rFonts w:ascii="Times New Roman" w:hAnsi="Times New Roman"/>
          <w:b/>
          <w:sz w:val="22"/>
          <w:szCs w:val="22"/>
          <w:lang w:val="en-CA"/>
        </w:rPr>
        <w:t>Computer Programmer</w:t>
      </w:r>
      <w:r w:rsidR="000024CB">
        <w:rPr>
          <w:rFonts w:ascii="Times New Roman" w:hAnsi="Times New Roman"/>
          <w:b/>
          <w:sz w:val="22"/>
          <w:szCs w:val="22"/>
          <w:lang w:val="en-CA"/>
        </w:rPr>
        <w:t xml:space="preserve"> – Full</w:t>
      </w:r>
      <w:r w:rsidR="0019307A">
        <w:rPr>
          <w:rFonts w:ascii="Times New Roman" w:hAnsi="Times New Roman"/>
          <w:b/>
          <w:sz w:val="22"/>
          <w:szCs w:val="22"/>
          <w:lang w:val="en-CA"/>
        </w:rPr>
        <w:t xml:space="preserve"> </w:t>
      </w:r>
      <w:r w:rsidR="000024CB">
        <w:rPr>
          <w:rFonts w:ascii="Times New Roman" w:hAnsi="Times New Roman"/>
          <w:b/>
          <w:sz w:val="22"/>
          <w:szCs w:val="22"/>
          <w:lang w:val="en-CA"/>
        </w:rPr>
        <w:t>Stack Developer</w:t>
      </w:r>
      <w:r w:rsidR="00473A2A">
        <w:rPr>
          <w:rFonts w:ascii="Times New Roman" w:hAnsi="Times New Roman"/>
          <w:b/>
          <w:sz w:val="22"/>
          <w:szCs w:val="22"/>
          <w:lang w:val="en-CA"/>
        </w:rPr>
        <w:tab/>
      </w:r>
      <w:r w:rsidR="00473A2A">
        <w:rPr>
          <w:rFonts w:ascii="Times New Roman" w:hAnsi="Times New Roman"/>
          <w:b/>
          <w:sz w:val="22"/>
          <w:szCs w:val="22"/>
          <w:lang w:val="en-CA"/>
        </w:rPr>
        <w:tab/>
      </w:r>
      <w:r w:rsidR="00473A2A">
        <w:rPr>
          <w:rFonts w:ascii="Times New Roman" w:hAnsi="Times New Roman"/>
          <w:b/>
          <w:sz w:val="22"/>
          <w:szCs w:val="22"/>
          <w:lang w:val="en-CA"/>
        </w:rPr>
        <w:tab/>
      </w:r>
      <w:r w:rsidR="00473A2A">
        <w:rPr>
          <w:rFonts w:ascii="Times New Roman" w:hAnsi="Times New Roman"/>
          <w:b/>
          <w:sz w:val="22"/>
          <w:szCs w:val="22"/>
          <w:lang w:val="en-CA"/>
        </w:rPr>
        <w:tab/>
      </w:r>
      <w:r w:rsidR="00473A2A">
        <w:rPr>
          <w:rFonts w:ascii="Times New Roman" w:hAnsi="Times New Roman"/>
          <w:b/>
          <w:sz w:val="22"/>
          <w:szCs w:val="22"/>
          <w:lang w:val="en-CA"/>
        </w:rPr>
        <w:tab/>
      </w:r>
      <w:r w:rsidR="00473A2A" w:rsidRPr="00473A2A">
        <w:rPr>
          <w:rFonts w:ascii="Times New Roman" w:hAnsi="Times New Roman"/>
          <w:bCs/>
          <w:sz w:val="22"/>
          <w:szCs w:val="22"/>
          <w:lang w:val="en-CA"/>
        </w:rPr>
        <w:t>2021 –</w:t>
      </w:r>
      <w:r w:rsidR="008244AF">
        <w:rPr>
          <w:rFonts w:ascii="Times New Roman" w:hAnsi="Times New Roman"/>
          <w:bCs/>
          <w:sz w:val="22"/>
          <w:szCs w:val="22"/>
          <w:lang w:val="en-CA"/>
        </w:rPr>
        <w:t xml:space="preserve"> </w:t>
      </w:r>
      <w:r w:rsidR="000024CB">
        <w:rPr>
          <w:rFonts w:ascii="Times New Roman" w:hAnsi="Times New Roman"/>
          <w:bCs/>
          <w:sz w:val="22"/>
          <w:szCs w:val="22"/>
          <w:lang w:val="en-CA"/>
        </w:rPr>
        <w:t>2022</w:t>
      </w:r>
    </w:p>
    <w:p w14:paraId="28B33781" w14:textId="48E19ADA" w:rsidR="00473A2A" w:rsidRDefault="00473A2A" w:rsidP="00D12E0C">
      <w:pPr>
        <w:spacing w:after="0" w:line="240" w:lineRule="auto"/>
        <w:rPr>
          <w:rFonts w:ascii="Times New Roman" w:hAnsi="Times New Roman"/>
          <w:bCs/>
          <w:sz w:val="22"/>
          <w:szCs w:val="22"/>
          <w:lang w:val="en-CA"/>
        </w:rPr>
      </w:pPr>
      <w:proofErr w:type="spellStart"/>
      <w:r w:rsidRPr="00473A2A">
        <w:rPr>
          <w:rFonts w:ascii="Times New Roman" w:hAnsi="Times New Roman"/>
          <w:bCs/>
          <w:sz w:val="22"/>
          <w:szCs w:val="22"/>
          <w:lang w:val="en-CA"/>
        </w:rPr>
        <w:t>Avetti</w:t>
      </w:r>
      <w:proofErr w:type="spellEnd"/>
      <w:r w:rsidRPr="00473A2A">
        <w:rPr>
          <w:rFonts w:ascii="Times New Roman" w:hAnsi="Times New Roman"/>
          <w:bCs/>
          <w:sz w:val="22"/>
          <w:szCs w:val="22"/>
          <w:lang w:val="en-CA"/>
        </w:rPr>
        <w:t xml:space="preserve"> Commerce</w:t>
      </w:r>
      <w:r>
        <w:rPr>
          <w:rFonts w:ascii="Times New Roman" w:hAnsi="Times New Roman"/>
          <w:bCs/>
          <w:sz w:val="22"/>
          <w:szCs w:val="22"/>
          <w:lang w:val="en-CA"/>
        </w:rPr>
        <w:t>, Barrie, Ontario</w:t>
      </w:r>
    </w:p>
    <w:p w14:paraId="679F7A4D" w14:textId="14B0FB7F" w:rsidR="00473A2A" w:rsidRDefault="00A821FD" w:rsidP="00F64FAB">
      <w:pPr>
        <w:pStyle w:val="ListParagraph"/>
        <w:numPr>
          <w:ilvl w:val="0"/>
          <w:numId w:val="32"/>
        </w:numPr>
        <w:spacing w:after="0" w:line="240" w:lineRule="auto"/>
        <w:ind w:right="2431"/>
        <w:rPr>
          <w:rFonts w:ascii="Times New Roman" w:hAnsi="Times New Roman"/>
          <w:bCs/>
          <w:sz w:val="22"/>
          <w:szCs w:val="22"/>
          <w:lang w:val="en-CA"/>
        </w:rPr>
      </w:pPr>
      <w:r>
        <w:rPr>
          <w:rFonts w:ascii="Times New Roman" w:hAnsi="Times New Roman"/>
          <w:bCs/>
          <w:sz w:val="22"/>
          <w:szCs w:val="22"/>
          <w:lang w:val="en-CA"/>
        </w:rPr>
        <w:t>Create and maintain training documents for the team</w:t>
      </w:r>
    </w:p>
    <w:p w14:paraId="21CA77F5" w14:textId="5824B703" w:rsidR="00A821FD" w:rsidRDefault="00141D27" w:rsidP="00F64FAB">
      <w:pPr>
        <w:pStyle w:val="ListParagraph"/>
        <w:numPr>
          <w:ilvl w:val="0"/>
          <w:numId w:val="32"/>
        </w:numPr>
        <w:spacing w:after="0" w:line="240" w:lineRule="auto"/>
        <w:ind w:right="2431"/>
        <w:rPr>
          <w:rFonts w:ascii="Times New Roman" w:hAnsi="Times New Roman"/>
          <w:bCs/>
          <w:sz w:val="22"/>
          <w:szCs w:val="22"/>
          <w:lang w:val="en-CA"/>
        </w:rPr>
      </w:pPr>
      <w:r>
        <w:rPr>
          <w:rFonts w:ascii="Times New Roman" w:hAnsi="Times New Roman"/>
          <w:bCs/>
          <w:sz w:val="22"/>
          <w:szCs w:val="22"/>
          <w:lang w:val="en-CA"/>
        </w:rPr>
        <w:t>Create</w:t>
      </w:r>
      <w:r w:rsidR="008718FD">
        <w:rPr>
          <w:rFonts w:ascii="Times New Roman" w:hAnsi="Times New Roman"/>
          <w:bCs/>
          <w:sz w:val="22"/>
          <w:szCs w:val="22"/>
          <w:lang w:val="en-CA"/>
        </w:rPr>
        <w:t xml:space="preserve">, </w:t>
      </w:r>
      <w:r>
        <w:rPr>
          <w:rFonts w:ascii="Times New Roman" w:hAnsi="Times New Roman"/>
          <w:bCs/>
          <w:sz w:val="22"/>
          <w:szCs w:val="22"/>
          <w:lang w:val="en-CA"/>
        </w:rPr>
        <w:t>modify</w:t>
      </w:r>
      <w:r w:rsidR="008718FD">
        <w:rPr>
          <w:rFonts w:ascii="Times New Roman" w:hAnsi="Times New Roman"/>
          <w:bCs/>
          <w:sz w:val="22"/>
          <w:szCs w:val="22"/>
          <w:lang w:val="en-CA"/>
        </w:rPr>
        <w:t>, and maintain</w:t>
      </w:r>
      <w:r>
        <w:rPr>
          <w:rFonts w:ascii="Times New Roman" w:hAnsi="Times New Roman"/>
          <w:bCs/>
          <w:sz w:val="22"/>
          <w:szCs w:val="22"/>
          <w:lang w:val="en-CA"/>
        </w:rPr>
        <w:t xml:space="preserve"> web applications for e-commerce and business websites using </w:t>
      </w:r>
      <w:r w:rsidR="005E3AC3">
        <w:rPr>
          <w:rFonts w:ascii="Times New Roman" w:hAnsi="Times New Roman"/>
          <w:bCs/>
          <w:sz w:val="22"/>
          <w:szCs w:val="22"/>
          <w:lang w:val="en-CA"/>
        </w:rPr>
        <w:t xml:space="preserve">HTML, CSS, </w:t>
      </w:r>
      <w:proofErr w:type="spellStart"/>
      <w:r w:rsidR="005E3AC3">
        <w:rPr>
          <w:rFonts w:ascii="Times New Roman" w:hAnsi="Times New Roman"/>
          <w:bCs/>
          <w:sz w:val="22"/>
          <w:szCs w:val="22"/>
          <w:lang w:val="en-CA"/>
        </w:rPr>
        <w:t>Javascript</w:t>
      </w:r>
      <w:proofErr w:type="spellEnd"/>
      <w:r w:rsidR="005E3AC3">
        <w:rPr>
          <w:rFonts w:ascii="Times New Roman" w:hAnsi="Times New Roman"/>
          <w:bCs/>
          <w:sz w:val="22"/>
          <w:szCs w:val="22"/>
          <w:lang w:val="en-CA"/>
        </w:rPr>
        <w:t>, NodeJS,</w:t>
      </w:r>
      <w:r>
        <w:rPr>
          <w:rFonts w:ascii="Times New Roman" w:hAnsi="Times New Roman"/>
          <w:bCs/>
          <w:sz w:val="22"/>
          <w:szCs w:val="22"/>
          <w:lang w:val="en-CA"/>
        </w:rPr>
        <w:t xml:space="preserve"> Next.js, Gatsby</w:t>
      </w:r>
      <w:r w:rsidR="00CD55BA">
        <w:rPr>
          <w:rFonts w:ascii="Times New Roman" w:hAnsi="Times New Roman"/>
          <w:bCs/>
          <w:sz w:val="22"/>
          <w:szCs w:val="22"/>
          <w:lang w:val="en-CA"/>
        </w:rPr>
        <w:t>,</w:t>
      </w:r>
      <w:r>
        <w:rPr>
          <w:rFonts w:ascii="Times New Roman" w:hAnsi="Times New Roman"/>
          <w:bCs/>
          <w:sz w:val="22"/>
          <w:szCs w:val="22"/>
          <w:lang w:val="en-CA"/>
        </w:rPr>
        <w:t xml:space="preserve"> and React</w:t>
      </w:r>
    </w:p>
    <w:p w14:paraId="176F26FE" w14:textId="054E2846" w:rsidR="00A821FD" w:rsidRDefault="00A821FD" w:rsidP="00F64FAB">
      <w:pPr>
        <w:pStyle w:val="ListParagraph"/>
        <w:numPr>
          <w:ilvl w:val="0"/>
          <w:numId w:val="32"/>
        </w:numPr>
        <w:spacing w:after="0" w:line="240" w:lineRule="auto"/>
        <w:ind w:right="2431"/>
        <w:rPr>
          <w:rFonts w:ascii="Times New Roman" w:hAnsi="Times New Roman"/>
          <w:bCs/>
          <w:sz w:val="22"/>
          <w:szCs w:val="22"/>
          <w:lang w:val="en-CA"/>
        </w:rPr>
      </w:pPr>
      <w:r>
        <w:rPr>
          <w:rFonts w:ascii="Times New Roman" w:hAnsi="Times New Roman"/>
          <w:bCs/>
          <w:sz w:val="22"/>
          <w:szCs w:val="22"/>
          <w:lang w:val="en-CA"/>
        </w:rPr>
        <w:t xml:space="preserve">Implement </w:t>
      </w:r>
      <w:r w:rsidR="00141D27">
        <w:rPr>
          <w:rFonts w:ascii="Times New Roman" w:hAnsi="Times New Roman"/>
          <w:bCs/>
          <w:sz w:val="22"/>
          <w:szCs w:val="22"/>
          <w:lang w:val="en-CA"/>
        </w:rPr>
        <w:t xml:space="preserve">web tools like </w:t>
      </w:r>
      <w:proofErr w:type="spellStart"/>
      <w:r w:rsidR="00141D27">
        <w:rPr>
          <w:rFonts w:ascii="Times New Roman" w:hAnsi="Times New Roman"/>
          <w:bCs/>
          <w:sz w:val="22"/>
          <w:szCs w:val="22"/>
          <w:lang w:val="en-CA"/>
        </w:rPr>
        <w:t>Strapi</w:t>
      </w:r>
      <w:proofErr w:type="spellEnd"/>
      <w:r w:rsidR="00141D27">
        <w:rPr>
          <w:rFonts w:ascii="Times New Roman" w:hAnsi="Times New Roman"/>
          <w:bCs/>
          <w:sz w:val="22"/>
          <w:szCs w:val="22"/>
          <w:lang w:val="en-CA"/>
        </w:rPr>
        <w:t xml:space="preserve">, Google Analytics, </w:t>
      </w:r>
      <w:r w:rsidR="00CD55BA">
        <w:rPr>
          <w:rFonts w:ascii="Times New Roman" w:hAnsi="Times New Roman"/>
          <w:bCs/>
          <w:sz w:val="22"/>
          <w:szCs w:val="22"/>
          <w:lang w:val="en-CA"/>
        </w:rPr>
        <w:t>and</w:t>
      </w:r>
      <w:r>
        <w:rPr>
          <w:rFonts w:ascii="Times New Roman" w:hAnsi="Times New Roman"/>
          <w:bCs/>
          <w:sz w:val="22"/>
          <w:szCs w:val="22"/>
          <w:lang w:val="en-CA"/>
        </w:rPr>
        <w:t xml:space="preserve"> </w:t>
      </w:r>
      <w:r w:rsidR="00CD55BA">
        <w:rPr>
          <w:rFonts w:ascii="Times New Roman" w:hAnsi="Times New Roman"/>
          <w:bCs/>
          <w:sz w:val="22"/>
          <w:szCs w:val="22"/>
          <w:lang w:val="en-CA"/>
        </w:rPr>
        <w:t>Hotjar</w:t>
      </w:r>
    </w:p>
    <w:p w14:paraId="226BA8DF" w14:textId="2D878B1B" w:rsidR="00CD55BA" w:rsidRPr="00A821FD" w:rsidRDefault="008718FD" w:rsidP="00F64FAB">
      <w:pPr>
        <w:pStyle w:val="ListParagraph"/>
        <w:numPr>
          <w:ilvl w:val="0"/>
          <w:numId w:val="32"/>
        </w:numPr>
        <w:spacing w:after="0" w:line="240" w:lineRule="auto"/>
        <w:ind w:right="2431"/>
        <w:rPr>
          <w:rFonts w:ascii="Times New Roman" w:hAnsi="Times New Roman"/>
          <w:bCs/>
          <w:sz w:val="22"/>
          <w:szCs w:val="22"/>
          <w:lang w:val="en-CA"/>
        </w:rPr>
      </w:pPr>
      <w:r>
        <w:rPr>
          <w:rFonts w:ascii="Times New Roman" w:hAnsi="Times New Roman"/>
          <w:bCs/>
          <w:sz w:val="22"/>
          <w:szCs w:val="22"/>
          <w:lang w:val="en-CA"/>
        </w:rPr>
        <w:t>Project management duties to create and manage new projects</w:t>
      </w:r>
      <w:r w:rsidR="00EF04C7">
        <w:rPr>
          <w:rFonts w:ascii="Times New Roman" w:hAnsi="Times New Roman"/>
          <w:bCs/>
          <w:sz w:val="22"/>
          <w:szCs w:val="22"/>
          <w:lang w:val="en-CA"/>
        </w:rPr>
        <w:t xml:space="preserve"> in Latin America countries</w:t>
      </w:r>
    </w:p>
    <w:p w14:paraId="44B366BE" w14:textId="77777777" w:rsidR="00473A2A" w:rsidRDefault="00473A2A" w:rsidP="00D12E0C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</w:p>
    <w:p w14:paraId="6624F131" w14:textId="2D3AB7BD" w:rsidR="00D12E0C" w:rsidRPr="0006506F" w:rsidRDefault="00D46929" w:rsidP="00D12E0C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  <w:r>
        <w:rPr>
          <w:rFonts w:ascii="Times New Roman" w:hAnsi="Times New Roman"/>
          <w:b/>
          <w:sz w:val="22"/>
          <w:szCs w:val="22"/>
          <w:lang w:val="en-CA"/>
        </w:rPr>
        <w:t>Lead Dental Assistant and Orthodontic Lead</w:t>
      </w:r>
      <w:r w:rsidR="00D12E0C" w:rsidRPr="0006506F">
        <w:rPr>
          <w:rFonts w:ascii="Times New Roman" w:hAnsi="Times New Roman"/>
          <w:b/>
          <w:sz w:val="22"/>
          <w:szCs w:val="22"/>
          <w:lang w:val="en-CA"/>
        </w:rPr>
        <w:tab/>
      </w:r>
      <w:r w:rsidR="00D12E0C" w:rsidRPr="0006506F">
        <w:rPr>
          <w:rFonts w:ascii="Times New Roman" w:hAnsi="Times New Roman"/>
          <w:b/>
          <w:sz w:val="22"/>
          <w:szCs w:val="22"/>
          <w:lang w:val="en-CA"/>
        </w:rPr>
        <w:tab/>
      </w:r>
      <w:r w:rsidR="00F64FAB">
        <w:rPr>
          <w:rFonts w:ascii="Times New Roman" w:hAnsi="Times New Roman"/>
          <w:b/>
          <w:sz w:val="22"/>
          <w:szCs w:val="22"/>
          <w:lang w:val="en-CA"/>
        </w:rPr>
        <w:tab/>
      </w:r>
      <w:r w:rsidR="00F64FAB">
        <w:rPr>
          <w:rFonts w:ascii="Times New Roman" w:hAnsi="Times New Roman"/>
          <w:b/>
          <w:sz w:val="22"/>
          <w:szCs w:val="22"/>
          <w:lang w:val="en-CA"/>
        </w:rPr>
        <w:tab/>
      </w:r>
      <w:r w:rsidR="00F64FAB">
        <w:rPr>
          <w:rFonts w:ascii="Times New Roman" w:hAnsi="Times New Roman"/>
          <w:b/>
          <w:sz w:val="22"/>
          <w:szCs w:val="22"/>
          <w:lang w:val="en-CA"/>
        </w:rPr>
        <w:tab/>
      </w:r>
      <w:r w:rsidR="00F64FAB">
        <w:rPr>
          <w:rFonts w:ascii="Times New Roman" w:hAnsi="Times New Roman"/>
          <w:b/>
          <w:sz w:val="22"/>
          <w:szCs w:val="22"/>
          <w:lang w:val="en-CA"/>
        </w:rPr>
        <w:tab/>
      </w:r>
      <w:r w:rsidR="00D12E0C" w:rsidRPr="0006506F">
        <w:rPr>
          <w:rFonts w:ascii="Times New Roman" w:hAnsi="Times New Roman"/>
          <w:sz w:val="22"/>
          <w:szCs w:val="22"/>
          <w:lang w:val="en-CA"/>
        </w:rPr>
        <w:t>20</w:t>
      </w:r>
      <w:r>
        <w:rPr>
          <w:rFonts w:ascii="Times New Roman" w:hAnsi="Times New Roman"/>
          <w:sz w:val="22"/>
          <w:szCs w:val="22"/>
          <w:lang w:val="en-CA"/>
        </w:rPr>
        <w:t>16</w:t>
      </w:r>
      <w:r w:rsidR="00D12E0C" w:rsidRPr="0006506F">
        <w:rPr>
          <w:rFonts w:ascii="Times New Roman" w:hAnsi="Times New Roman"/>
          <w:sz w:val="22"/>
          <w:szCs w:val="22"/>
          <w:lang w:val="en-CA"/>
        </w:rPr>
        <w:t xml:space="preserve"> </w:t>
      </w:r>
      <w:r w:rsidR="00F64FAB">
        <w:rPr>
          <w:rFonts w:ascii="Times New Roman" w:hAnsi="Times New Roman"/>
          <w:sz w:val="22"/>
          <w:szCs w:val="22"/>
          <w:lang w:val="en-CA"/>
        </w:rPr>
        <w:t>–</w:t>
      </w:r>
      <w:r w:rsidR="00D12E0C" w:rsidRPr="0006506F">
        <w:rPr>
          <w:rFonts w:ascii="Times New Roman" w:hAnsi="Times New Roman"/>
          <w:sz w:val="22"/>
          <w:szCs w:val="22"/>
          <w:lang w:val="en-CA"/>
        </w:rPr>
        <w:t xml:space="preserve"> </w:t>
      </w:r>
      <w:r w:rsidR="00F64FAB">
        <w:rPr>
          <w:rFonts w:ascii="Times New Roman" w:hAnsi="Times New Roman"/>
          <w:sz w:val="22"/>
          <w:szCs w:val="22"/>
          <w:lang w:val="en-CA"/>
        </w:rPr>
        <w:t>2021</w:t>
      </w:r>
    </w:p>
    <w:p w14:paraId="3245CEE7" w14:textId="41771323" w:rsidR="00D12E0C" w:rsidRPr="0006506F" w:rsidRDefault="00D46929" w:rsidP="00D12E0C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sz w:val="22"/>
          <w:szCs w:val="22"/>
          <w:lang w:val="en-CA"/>
        </w:rPr>
        <w:t>Georgian Dental</w:t>
      </w:r>
      <w:r w:rsidR="00D12E0C" w:rsidRPr="0006506F">
        <w:rPr>
          <w:rFonts w:ascii="Times New Roman" w:hAnsi="Times New Roman"/>
          <w:sz w:val="22"/>
          <w:szCs w:val="22"/>
          <w:lang w:val="en-CA"/>
        </w:rPr>
        <w:t xml:space="preserve">, </w:t>
      </w:r>
      <w:r>
        <w:rPr>
          <w:rFonts w:ascii="Times New Roman" w:hAnsi="Times New Roman"/>
          <w:sz w:val="22"/>
          <w:szCs w:val="22"/>
          <w:lang w:val="en-CA"/>
        </w:rPr>
        <w:t>Barrie and Orillia</w:t>
      </w:r>
      <w:r w:rsidR="00D12E0C" w:rsidRPr="0006506F">
        <w:rPr>
          <w:rFonts w:ascii="Times New Roman" w:hAnsi="Times New Roman"/>
          <w:sz w:val="22"/>
          <w:szCs w:val="22"/>
          <w:lang w:val="en-CA"/>
        </w:rPr>
        <w:t>, Ontario</w:t>
      </w:r>
    </w:p>
    <w:p w14:paraId="3B1F2F30" w14:textId="082F59B0" w:rsidR="00D12E0C" w:rsidRDefault="00D46929" w:rsidP="00F64FA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right="2573"/>
        <w:rPr>
          <w:rFonts w:ascii="Times New Roman" w:eastAsiaTheme="minorEastAsia" w:hAnsi="Times New Roman"/>
          <w:color w:val="auto"/>
          <w:sz w:val="22"/>
          <w:szCs w:val="22"/>
          <w:lang w:val="en-US"/>
        </w:rPr>
      </w:pPr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>Responsible for technological support of the office</w:t>
      </w:r>
    </w:p>
    <w:p w14:paraId="4A0E4A9E" w14:textId="09537FED" w:rsidR="0019541B" w:rsidRDefault="0019541B" w:rsidP="00F64FA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right="2573"/>
        <w:rPr>
          <w:rFonts w:ascii="Times New Roman" w:eastAsiaTheme="minorEastAsia" w:hAnsi="Times New Roman"/>
          <w:color w:val="auto"/>
          <w:sz w:val="22"/>
          <w:szCs w:val="22"/>
          <w:lang w:val="en-US"/>
        </w:rPr>
      </w:pPr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>Scan the clients with a digital 3D scanner, process the images and send to the laboratory</w:t>
      </w:r>
    </w:p>
    <w:p w14:paraId="366211EA" w14:textId="464DCE3D" w:rsidR="00D12E0C" w:rsidRPr="0006506F" w:rsidRDefault="00D46929" w:rsidP="00F64FA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right="2573"/>
        <w:rPr>
          <w:rFonts w:ascii="Times New Roman" w:eastAsiaTheme="minorEastAsia" w:hAnsi="Times New Roman"/>
          <w:color w:val="auto"/>
          <w:sz w:val="22"/>
          <w:szCs w:val="22"/>
          <w:lang w:val="en-US"/>
        </w:rPr>
      </w:pPr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 xml:space="preserve">Started as a regular dental assistant and got promoted after 4 months due to high reliability, efficiency, great interpersonal and </w:t>
      </w:r>
      <w:r w:rsidR="008768BF"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>problem-solving</w:t>
      </w:r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 xml:space="preserve"> skills</w:t>
      </w:r>
    </w:p>
    <w:p w14:paraId="51C9AE0E" w14:textId="4BF55536" w:rsidR="008768BF" w:rsidRDefault="008768BF" w:rsidP="00F64FA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right="2573"/>
        <w:rPr>
          <w:rFonts w:ascii="Times New Roman" w:eastAsiaTheme="minorEastAsia" w:hAnsi="Times New Roman"/>
          <w:color w:val="auto"/>
          <w:sz w:val="22"/>
          <w:szCs w:val="22"/>
          <w:lang w:val="en-US"/>
        </w:rPr>
      </w:pPr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>In charge of clinical</w:t>
      </w:r>
      <w:r w:rsidR="006F08C8"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 xml:space="preserve"> team</w:t>
      </w:r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 xml:space="preserve"> and administration duties</w:t>
      </w:r>
    </w:p>
    <w:p w14:paraId="52683C2C" w14:textId="6DB219CB" w:rsidR="00E84BD7" w:rsidRDefault="00E84BD7" w:rsidP="00E84B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color w:val="auto"/>
          <w:sz w:val="22"/>
          <w:szCs w:val="22"/>
          <w:lang w:val="en-US"/>
        </w:rPr>
      </w:pPr>
    </w:p>
    <w:p w14:paraId="6494612D" w14:textId="45262D39" w:rsidR="00E84BD7" w:rsidRPr="00E84BD7" w:rsidRDefault="00E84BD7" w:rsidP="00E84B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</w:pPr>
      <w:r w:rsidRPr="00E84BD7"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>Web</w:t>
      </w:r>
      <w:r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>-</w:t>
      </w:r>
      <w:r w:rsidRPr="00E84BD7"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>designer</w:t>
      </w:r>
      <w:r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ab/>
      </w:r>
      <w:r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ab/>
      </w:r>
      <w:r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ab/>
      </w:r>
      <w:r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ab/>
      </w:r>
      <w:r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ab/>
      </w:r>
      <w:r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ab/>
      </w:r>
      <w:r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ab/>
      </w:r>
      <w:r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ab/>
      </w:r>
      <w:r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ab/>
      </w:r>
      <w:r>
        <w:rPr>
          <w:rFonts w:ascii="Times New Roman" w:eastAsiaTheme="minorEastAsia" w:hAnsi="Times New Roman"/>
          <w:b/>
          <w:bCs/>
          <w:color w:val="auto"/>
          <w:sz w:val="22"/>
          <w:szCs w:val="22"/>
          <w:lang w:val="en-US"/>
        </w:rPr>
        <w:tab/>
      </w:r>
      <w:r w:rsidRPr="00E84BD7"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>2006 –</w:t>
      </w:r>
      <w:r w:rsidR="00F64FAB"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 xml:space="preserve"> </w:t>
      </w:r>
      <w:r w:rsidRPr="00E84BD7"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>2010</w:t>
      </w:r>
    </w:p>
    <w:p w14:paraId="0F001F95" w14:textId="193EF2BC" w:rsidR="00E84BD7" w:rsidRDefault="00E84BD7" w:rsidP="00E84B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color w:val="auto"/>
          <w:sz w:val="22"/>
          <w:szCs w:val="22"/>
          <w:lang w:val="en-US"/>
        </w:rPr>
      </w:pPr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>Freelancer</w:t>
      </w:r>
      <w:r w:rsidR="00422CBA"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>, Sao Paulo, Brazil</w:t>
      </w:r>
    </w:p>
    <w:p w14:paraId="1EF2DC95" w14:textId="59F5C1BA" w:rsidR="00422CBA" w:rsidRPr="00422CBA" w:rsidRDefault="00422CBA" w:rsidP="00422CB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color w:val="auto"/>
          <w:sz w:val="22"/>
          <w:szCs w:val="22"/>
          <w:lang w:val="en-US"/>
        </w:rPr>
      </w:pPr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 xml:space="preserve">Designing, coding, and maintaining websites using HTML, CSS, </w:t>
      </w:r>
      <w:proofErr w:type="spellStart"/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>Javascript</w:t>
      </w:r>
      <w:proofErr w:type="spellEnd"/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>Actionscript</w:t>
      </w:r>
      <w:proofErr w:type="spellEnd"/>
      <w:r>
        <w:rPr>
          <w:rFonts w:ascii="Times New Roman" w:eastAsiaTheme="minorEastAsia" w:hAnsi="Times New Roman"/>
          <w:color w:val="auto"/>
          <w:sz w:val="22"/>
          <w:szCs w:val="22"/>
          <w:lang w:val="en-US"/>
        </w:rPr>
        <w:t xml:space="preserve"> and Adobe Suite</w:t>
      </w:r>
    </w:p>
    <w:p w14:paraId="4F52C7C7" w14:textId="77777777" w:rsidR="00D12E0C" w:rsidRPr="0006506F" w:rsidRDefault="00D12E0C" w:rsidP="00D12E0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color w:val="auto"/>
          <w:sz w:val="22"/>
          <w:szCs w:val="22"/>
          <w:lang w:val="en-US"/>
        </w:rPr>
      </w:pPr>
    </w:p>
    <w:p w14:paraId="5DBB1DE8" w14:textId="2584B250" w:rsidR="00BE432E" w:rsidRPr="0006506F" w:rsidRDefault="006F08C8" w:rsidP="00BE432E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  <w:r>
        <w:rPr>
          <w:rFonts w:ascii="Times New Roman" w:hAnsi="Times New Roman"/>
          <w:b/>
          <w:sz w:val="22"/>
          <w:szCs w:val="22"/>
          <w:lang w:val="en-CA"/>
        </w:rPr>
        <w:t>Dentist</w:t>
      </w:r>
      <w:r w:rsidR="00BE432E" w:rsidRPr="0006506F">
        <w:rPr>
          <w:rFonts w:ascii="Times New Roman" w:hAnsi="Times New Roman"/>
          <w:b/>
          <w:sz w:val="22"/>
          <w:szCs w:val="22"/>
          <w:lang w:val="en-CA"/>
        </w:rPr>
        <w:tab/>
      </w:r>
      <w:r w:rsidR="00BE432E" w:rsidRPr="0006506F">
        <w:rPr>
          <w:rFonts w:ascii="Times New Roman" w:hAnsi="Times New Roman"/>
          <w:b/>
          <w:sz w:val="22"/>
          <w:szCs w:val="22"/>
          <w:lang w:val="en-CA"/>
        </w:rPr>
        <w:tab/>
      </w:r>
      <w:r w:rsidR="00BE432E" w:rsidRPr="0006506F">
        <w:rPr>
          <w:rFonts w:ascii="Times New Roman" w:hAnsi="Times New Roman"/>
          <w:b/>
          <w:sz w:val="22"/>
          <w:szCs w:val="22"/>
          <w:lang w:val="en-CA"/>
        </w:rPr>
        <w:tab/>
      </w:r>
      <w:r w:rsidR="00BE432E" w:rsidRPr="0006506F">
        <w:rPr>
          <w:rFonts w:ascii="Times New Roman" w:hAnsi="Times New Roman"/>
          <w:b/>
          <w:sz w:val="22"/>
          <w:szCs w:val="22"/>
          <w:lang w:val="en-CA"/>
        </w:rPr>
        <w:tab/>
      </w:r>
      <w:r w:rsidR="00BE432E" w:rsidRPr="0006506F">
        <w:rPr>
          <w:rFonts w:ascii="Times New Roman" w:hAnsi="Times New Roman"/>
          <w:b/>
          <w:sz w:val="22"/>
          <w:szCs w:val="22"/>
          <w:lang w:val="en-CA"/>
        </w:rPr>
        <w:tab/>
      </w:r>
      <w:r w:rsidR="00BE432E" w:rsidRPr="0006506F">
        <w:rPr>
          <w:rFonts w:ascii="Times New Roman" w:hAnsi="Times New Roman"/>
          <w:b/>
          <w:sz w:val="22"/>
          <w:szCs w:val="22"/>
          <w:lang w:val="en-CA"/>
        </w:rPr>
        <w:tab/>
        <w:t xml:space="preserve">   </w:t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  <w:t xml:space="preserve">   </w:t>
      </w:r>
      <w:r w:rsidR="00F64FAB"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>2006 –</w:t>
      </w:r>
      <w:r w:rsidR="00367E67">
        <w:rPr>
          <w:rFonts w:ascii="Times New Roman" w:hAnsi="Times New Roman"/>
          <w:sz w:val="22"/>
          <w:szCs w:val="22"/>
          <w:lang w:val="en-CA"/>
        </w:rPr>
        <w:t xml:space="preserve"> </w:t>
      </w:r>
      <w:r>
        <w:rPr>
          <w:rFonts w:ascii="Times New Roman" w:hAnsi="Times New Roman"/>
          <w:sz w:val="22"/>
          <w:szCs w:val="22"/>
          <w:lang w:val="en-CA"/>
        </w:rPr>
        <w:t>2015</w:t>
      </w:r>
    </w:p>
    <w:p w14:paraId="6E774397" w14:textId="66119C5C" w:rsidR="00BE432E" w:rsidRPr="0006506F" w:rsidRDefault="006F08C8" w:rsidP="00BE432E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sz w:val="22"/>
          <w:szCs w:val="22"/>
          <w:lang w:val="en-CA"/>
        </w:rPr>
        <w:t>Office owner and dentist</w:t>
      </w:r>
      <w:r w:rsidR="00BE432E" w:rsidRPr="0006506F">
        <w:rPr>
          <w:rFonts w:ascii="Times New Roman" w:hAnsi="Times New Roman"/>
          <w:sz w:val="22"/>
          <w:szCs w:val="22"/>
          <w:lang w:val="en-CA"/>
        </w:rPr>
        <w:t xml:space="preserve">, </w:t>
      </w:r>
      <w:r>
        <w:rPr>
          <w:rFonts w:ascii="Times New Roman" w:hAnsi="Times New Roman"/>
          <w:sz w:val="22"/>
          <w:szCs w:val="22"/>
          <w:lang w:val="en-CA"/>
        </w:rPr>
        <w:t>Sao Paulo</w:t>
      </w:r>
      <w:r w:rsidR="00BE432E" w:rsidRPr="0006506F">
        <w:rPr>
          <w:rFonts w:ascii="Times New Roman" w:hAnsi="Times New Roman"/>
          <w:sz w:val="22"/>
          <w:szCs w:val="22"/>
          <w:lang w:val="en-CA"/>
        </w:rPr>
        <w:t xml:space="preserve">, </w:t>
      </w:r>
      <w:r>
        <w:rPr>
          <w:rFonts w:ascii="Times New Roman" w:hAnsi="Times New Roman"/>
          <w:sz w:val="22"/>
          <w:szCs w:val="22"/>
          <w:lang w:val="en-CA"/>
        </w:rPr>
        <w:t>Brazil</w:t>
      </w:r>
    </w:p>
    <w:p w14:paraId="7068F0CA" w14:textId="4A3BA633" w:rsidR="00BE432E" w:rsidRPr="0006506F" w:rsidRDefault="006F08C8" w:rsidP="00065C2B">
      <w:pPr>
        <w:pStyle w:val="ListParagraph"/>
        <w:numPr>
          <w:ilvl w:val="0"/>
          <w:numId w:val="28"/>
        </w:numPr>
        <w:spacing w:after="0" w:line="240" w:lineRule="auto"/>
        <w:ind w:right="2431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sz w:val="22"/>
          <w:szCs w:val="22"/>
          <w:lang w:val="en-CA"/>
        </w:rPr>
        <w:t xml:space="preserve">Responsible for all clinical and administrative duties including dealing directly with clients, managing the </w:t>
      </w:r>
      <w:r w:rsidR="001F0C37">
        <w:rPr>
          <w:rFonts w:ascii="Times New Roman" w:hAnsi="Times New Roman"/>
          <w:sz w:val="22"/>
          <w:szCs w:val="22"/>
          <w:lang w:val="en-CA"/>
        </w:rPr>
        <w:t>office,</w:t>
      </w:r>
      <w:r>
        <w:rPr>
          <w:rFonts w:ascii="Times New Roman" w:hAnsi="Times New Roman"/>
          <w:sz w:val="22"/>
          <w:szCs w:val="22"/>
          <w:lang w:val="en-CA"/>
        </w:rPr>
        <w:t xml:space="preserve"> and dealing with the visual identity of the office brand. Also, responsible for all technology implemented in the office as hardware, network, digital cameras, 3D scanners and 3D software.</w:t>
      </w:r>
    </w:p>
    <w:p w14:paraId="429809C2" w14:textId="63E0F641" w:rsidR="00BE432E" w:rsidRDefault="00BE432E" w:rsidP="0089209A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</w:p>
    <w:p w14:paraId="48540E54" w14:textId="77777777" w:rsidR="00A07DA8" w:rsidRPr="0006506F" w:rsidRDefault="00A07DA8" w:rsidP="0089209A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</w:p>
    <w:p w14:paraId="7D50D9C2" w14:textId="5BB689E0" w:rsidR="00A07DA8" w:rsidRPr="00A07DA8" w:rsidRDefault="00A07DA8" w:rsidP="00A07DA8">
      <w:pPr>
        <w:pStyle w:val="Title"/>
        <w:rPr>
          <w:i/>
          <w:iCs/>
          <w:sz w:val="24"/>
          <w:szCs w:val="24"/>
        </w:rPr>
      </w:pPr>
      <w:r w:rsidRPr="00A07DA8">
        <w:rPr>
          <w:i/>
          <w:iCs/>
          <w:sz w:val="24"/>
          <w:szCs w:val="24"/>
        </w:rPr>
        <w:t>Language</w:t>
      </w:r>
      <w:r>
        <w:rPr>
          <w:i/>
          <w:iCs/>
          <w:sz w:val="24"/>
          <w:szCs w:val="24"/>
        </w:rPr>
        <w:t>s</w:t>
      </w:r>
    </w:p>
    <w:p w14:paraId="21BEEEB9" w14:textId="77777777" w:rsidR="00A07DA8" w:rsidRDefault="00A07DA8" w:rsidP="00A07DA8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  <w:r>
        <w:rPr>
          <w:rFonts w:ascii="Times New Roman" w:hAnsi="Times New Roman"/>
          <w:b/>
          <w:sz w:val="22"/>
          <w:szCs w:val="22"/>
          <w:lang w:val="en-CA"/>
        </w:rPr>
        <w:t>Portuguese (native) and English</w:t>
      </w:r>
    </w:p>
    <w:p w14:paraId="34D903CD" w14:textId="77777777" w:rsidR="00A07DA8" w:rsidRPr="009D42AB" w:rsidRDefault="00A07DA8" w:rsidP="00A07DA8">
      <w:pPr>
        <w:spacing w:after="0" w:line="240" w:lineRule="auto"/>
        <w:rPr>
          <w:rFonts w:ascii="Times New Roman" w:hAnsi="Times New Roman"/>
          <w:bCs/>
          <w:sz w:val="22"/>
          <w:szCs w:val="22"/>
          <w:lang w:val="en-CA"/>
        </w:rPr>
      </w:pPr>
      <w:r w:rsidRPr="009D42AB">
        <w:rPr>
          <w:rFonts w:ascii="Times New Roman" w:hAnsi="Times New Roman"/>
          <w:bCs/>
          <w:sz w:val="22"/>
          <w:szCs w:val="22"/>
          <w:lang w:val="en-CA"/>
        </w:rPr>
        <w:t>Fluent</w:t>
      </w:r>
    </w:p>
    <w:p w14:paraId="0473AC17" w14:textId="77777777" w:rsidR="00A07DA8" w:rsidRDefault="00A07DA8" w:rsidP="00A07DA8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</w:p>
    <w:p w14:paraId="649D8EF3" w14:textId="77777777" w:rsidR="00A07DA8" w:rsidRDefault="00A07DA8" w:rsidP="00A07DA8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  <w:r>
        <w:rPr>
          <w:rFonts w:ascii="Times New Roman" w:hAnsi="Times New Roman"/>
          <w:b/>
          <w:sz w:val="22"/>
          <w:szCs w:val="22"/>
          <w:lang w:val="en-CA"/>
        </w:rPr>
        <w:t>Spanish</w:t>
      </w:r>
    </w:p>
    <w:p w14:paraId="0B81DAA5" w14:textId="77777777" w:rsidR="00A07DA8" w:rsidRPr="009D42AB" w:rsidRDefault="00A07DA8" w:rsidP="00A07DA8">
      <w:pPr>
        <w:spacing w:after="0" w:line="240" w:lineRule="auto"/>
        <w:rPr>
          <w:rFonts w:ascii="Times New Roman" w:hAnsi="Times New Roman"/>
          <w:bCs/>
          <w:sz w:val="22"/>
          <w:szCs w:val="22"/>
          <w:lang w:val="en-CA"/>
        </w:rPr>
      </w:pPr>
      <w:r w:rsidRPr="009D42AB">
        <w:rPr>
          <w:rFonts w:ascii="Times New Roman" w:hAnsi="Times New Roman"/>
          <w:bCs/>
          <w:sz w:val="22"/>
          <w:szCs w:val="22"/>
          <w:lang w:val="en-CA"/>
        </w:rPr>
        <w:t>Intermediate</w:t>
      </w:r>
    </w:p>
    <w:p w14:paraId="0FADA1AB" w14:textId="77777777" w:rsidR="00A07DA8" w:rsidRDefault="00A07DA8" w:rsidP="00A07DA8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</w:p>
    <w:p w14:paraId="7BBF1D76" w14:textId="77777777" w:rsidR="009D42AB" w:rsidRDefault="00A07DA8" w:rsidP="009D42AB">
      <w:pPr>
        <w:spacing w:after="0" w:line="240" w:lineRule="auto"/>
        <w:rPr>
          <w:rFonts w:ascii="Times New Roman" w:hAnsi="Times New Roman"/>
          <w:bCs/>
          <w:sz w:val="22"/>
          <w:szCs w:val="22"/>
          <w:lang w:val="en-CA"/>
        </w:rPr>
      </w:pPr>
      <w:r w:rsidRPr="005C05DB">
        <w:rPr>
          <w:rFonts w:ascii="Times New Roman" w:hAnsi="Times New Roman"/>
          <w:b/>
          <w:sz w:val="22"/>
          <w:szCs w:val="22"/>
          <w:lang w:val="en-CA"/>
        </w:rPr>
        <w:t>French</w:t>
      </w:r>
      <w:r w:rsidRPr="009D42AB">
        <w:rPr>
          <w:rFonts w:ascii="Times New Roman" w:hAnsi="Times New Roman"/>
          <w:b/>
          <w:sz w:val="22"/>
          <w:szCs w:val="22"/>
          <w:lang w:val="en-CA"/>
        </w:rPr>
        <w:tab/>
      </w:r>
      <w:r w:rsidR="009D42AB" w:rsidRPr="009D42AB">
        <w:rPr>
          <w:rFonts w:ascii="Times New Roman" w:hAnsi="Times New Roman"/>
          <w:b/>
          <w:sz w:val="22"/>
          <w:szCs w:val="22"/>
          <w:lang w:val="en-CA"/>
        </w:rPr>
        <w:t xml:space="preserve">at Collège </w:t>
      </w:r>
      <w:proofErr w:type="spellStart"/>
      <w:r w:rsidR="009D42AB" w:rsidRPr="009D42AB">
        <w:rPr>
          <w:rFonts w:ascii="Times New Roman" w:hAnsi="Times New Roman"/>
          <w:b/>
          <w:sz w:val="22"/>
          <w:szCs w:val="22"/>
          <w:lang w:val="en-CA"/>
        </w:rPr>
        <w:t>Boréal</w:t>
      </w:r>
      <w:proofErr w:type="spellEnd"/>
    </w:p>
    <w:p w14:paraId="131FD9AB" w14:textId="50FEBE3F" w:rsidR="00A07DA8" w:rsidRDefault="00A07DA8" w:rsidP="00A07DA8">
      <w:pPr>
        <w:spacing w:after="0" w:line="240" w:lineRule="auto"/>
        <w:rPr>
          <w:rFonts w:ascii="Times New Roman" w:hAnsi="Times New Roman"/>
          <w:bCs/>
          <w:sz w:val="22"/>
          <w:szCs w:val="22"/>
          <w:lang w:val="en-CA"/>
        </w:rPr>
      </w:pPr>
      <w:r w:rsidRPr="005C05DB">
        <w:rPr>
          <w:rFonts w:ascii="Times New Roman" w:hAnsi="Times New Roman"/>
          <w:b/>
          <w:sz w:val="22"/>
          <w:szCs w:val="22"/>
          <w:lang w:val="en-CA"/>
        </w:rPr>
        <w:tab/>
      </w:r>
      <w:r w:rsidRPr="005C05DB">
        <w:rPr>
          <w:rFonts w:ascii="Times New Roman" w:hAnsi="Times New Roman"/>
          <w:b/>
          <w:sz w:val="22"/>
          <w:szCs w:val="22"/>
          <w:lang w:val="en-CA"/>
        </w:rPr>
        <w:tab/>
      </w:r>
      <w:r w:rsidRPr="005C05DB">
        <w:rPr>
          <w:rFonts w:ascii="Times New Roman" w:hAnsi="Times New Roman"/>
          <w:b/>
          <w:sz w:val="22"/>
          <w:szCs w:val="22"/>
          <w:lang w:val="en-CA"/>
        </w:rPr>
        <w:tab/>
      </w:r>
      <w:r w:rsidRPr="005C05DB">
        <w:rPr>
          <w:rFonts w:ascii="Times New Roman" w:hAnsi="Times New Roman"/>
          <w:b/>
          <w:sz w:val="22"/>
          <w:szCs w:val="22"/>
          <w:lang w:val="en-CA"/>
        </w:rPr>
        <w:tab/>
      </w:r>
      <w:r w:rsidRPr="005C05DB"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 w:rsidR="009D42AB">
        <w:rPr>
          <w:rFonts w:ascii="Times New Roman" w:hAnsi="Times New Roman"/>
          <w:b/>
          <w:sz w:val="22"/>
          <w:szCs w:val="22"/>
          <w:lang w:val="en-CA"/>
        </w:rPr>
        <w:tab/>
      </w:r>
      <w:r w:rsidR="009D42AB">
        <w:rPr>
          <w:rFonts w:ascii="Times New Roman" w:hAnsi="Times New Roman"/>
          <w:b/>
          <w:sz w:val="22"/>
          <w:szCs w:val="22"/>
          <w:lang w:val="en-CA"/>
        </w:rPr>
        <w:tab/>
      </w:r>
      <w:r w:rsidR="009D42AB">
        <w:rPr>
          <w:rFonts w:ascii="Times New Roman" w:hAnsi="Times New Roman"/>
          <w:b/>
          <w:sz w:val="22"/>
          <w:szCs w:val="22"/>
          <w:lang w:val="en-CA"/>
        </w:rPr>
        <w:tab/>
      </w:r>
      <w:r w:rsidR="00E256BD">
        <w:rPr>
          <w:rFonts w:ascii="Times New Roman" w:hAnsi="Times New Roman"/>
          <w:b/>
          <w:sz w:val="22"/>
          <w:szCs w:val="22"/>
          <w:lang w:val="en-CA"/>
        </w:rPr>
        <w:tab/>
      </w:r>
      <w:r w:rsidRPr="005C05DB">
        <w:rPr>
          <w:rFonts w:ascii="Times New Roman" w:hAnsi="Times New Roman"/>
          <w:bCs/>
          <w:sz w:val="22"/>
          <w:szCs w:val="22"/>
          <w:lang w:val="en-CA"/>
        </w:rPr>
        <w:t>2018</w:t>
      </w:r>
    </w:p>
    <w:p w14:paraId="19340108" w14:textId="7B184B52" w:rsidR="009D42AB" w:rsidRPr="005C05DB" w:rsidRDefault="009D42AB" w:rsidP="00A07DA8">
      <w:pPr>
        <w:spacing w:after="0" w:line="240" w:lineRule="auto"/>
        <w:rPr>
          <w:rFonts w:ascii="Times New Roman" w:hAnsi="Times New Roman"/>
          <w:bCs/>
          <w:sz w:val="22"/>
          <w:szCs w:val="22"/>
          <w:lang w:val="en-CA"/>
        </w:rPr>
      </w:pPr>
      <w:r w:rsidRPr="009D42AB">
        <w:rPr>
          <w:rFonts w:ascii="Times New Roman" w:hAnsi="Times New Roman"/>
          <w:bCs/>
          <w:sz w:val="22"/>
          <w:szCs w:val="22"/>
          <w:lang w:val="en-CA"/>
        </w:rPr>
        <w:t>Beginner I, II and III</w:t>
      </w:r>
    </w:p>
    <w:p w14:paraId="588C82D1" w14:textId="77777777" w:rsidR="00B17F27" w:rsidRDefault="00B17F27" w:rsidP="004728F5">
      <w:pPr>
        <w:pStyle w:val="Title"/>
        <w:rPr>
          <w:i/>
          <w:iCs/>
        </w:rPr>
      </w:pPr>
    </w:p>
    <w:p w14:paraId="4A0BF48E" w14:textId="77777777" w:rsidR="00B17F27" w:rsidRDefault="00B17F27" w:rsidP="004728F5">
      <w:pPr>
        <w:pStyle w:val="Title"/>
        <w:rPr>
          <w:i/>
          <w:iCs/>
        </w:rPr>
      </w:pPr>
    </w:p>
    <w:p w14:paraId="0763ADC9" w14:textId="77777777" w:rsidR="00D5328C" w:rsidRDefault="00D5328C" w:rsidP="004728F5">
      <w:pPr>
        <w:pStyle w:val="Title"/>
        <w:rPr>
          <w:i/>
          <w:iCs/>
          <w:sz w:val="24"/>
          <w:szCs w:val="24"/>
        </w:rPr>
      </w:pPr>
    </w:p>
    <w:p w14:paraId="4189039F" w14:textId="588BD47D" w:rsidR="00EC4649" w:rsidRPr="00B17F27" w:rsidRDefault="004B07F7" w:rsidP="004728F5">
      <w:pPr>
        <w:pStyle w:val="Title"/>
        <w:rPr>
          <w:i/>
          <w:iCs/>
          <w:sz w:val="24"/>
          <w:szCs w:val="24"/>
        </w:rPr>
      </w:pPr>
      <w:r w:rsidRPr="00B17F27">
        <w:rPr>
          <w:i/>
          <w:iCs/>
          <w:sz w:val="24"/>
          <w:szCs w:val="24"/>
        </w:rPr>
        <w:t>Certification</w:t>
      </w:r>
      <w:r w:rsidR="002B5708" w:rsidRPr="00B17F27">
        <w:rPr>
          <w:i/>
          <w:iCs/>
          <w:sz w:val="24"/>
          <w:szCs w:val="24"/>
        </w:rPr>
        <w:t>s</w:t>
      </w:r>
    </w:p>
    <w:p w14:paraId="2955F164" w14:textId="7DE5767A" w:rsidR="00E808FB" w:rsidRDefault="00E808FB" w:rsidP="004B07F7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  <w:r>
        <w:rPr>
          <w:rFonts w:ascii="Times New Roman" w:hAnsi="Times New Roman"/>
          <w:b/>
          <w:sz w:val="22"/>
          <w:szCs w:val="22"/>
          <w:lang w:val="en-CA"/>
        </w:rPr>
        <w:t>Microsoft Azure Fundamentals Certification</w:t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 w:rsidR="002B5708">
        <w:rPr>
          <w:rFonts w:ascii="Times New Roman" w:hAnsi="Times New Roman"/>
          <w:b/>
          <w:sz w:val="22"/>
          <w:szCs w:val="22"/>
          <w:lang w:val="en-CA"/>
        </w:rPr>
        <w:tab/>
      </w:r>
      <w:r w:rsidRPr="00E808FB">
        <w:rPr>
          <w:rFonts w:ascii="Times New Roman" w:hAnsi="Times New Roman"/>
          <w:bCs/>
          <w:sz w:val="22"/>
          <w:szCs w:val="22"/>
          <w:lang w:val="en-CA"/>
        </w:rPr>
        <w:t>2022</w:t>
      </w:r>
    </w:p>
    <w:p w14:paraId="4D2FD790" w14:textId="078E02A1" w:rsidR="00E808FB" w:rsidRPr="00E808FB" w:rsidRDefault="00E808FB" w:rsidP="00E808FB">
      <w:pPr>
        <w:rPr>
          <w:rFonts w:ascii="Times New Roman" w:hAnsi="Times New Roman"/>
          <w:sz w:val="22"/>
          <w:szCs w:val="22"/>
          <w:lang w:val="en-CA"/>
        </w:rPr>
      </w:pPr>
      <w:r w:rsidRPr="00E808FB">
        <w:rPr>
          <w:rFonts w:ascii="Times New Roman" w:hAnsi="Times New Roman"/>
          <w:sz w:val="22"/>
          <w:szCs w:val="22"/>
          <w:lang w:val="en-CA"/>
        </w:rPr>
        <w:t>Microsoft Certified: Azure Fundamentals </w:t>
      </w:r>
    </w:p>
    <w:p w14:paraId="685BAD07" w14:textId="77777777" w:rsidR="00E808FB" w:rsidRDefault="00E808FB" w:rsidP="004B07F7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</w:p>
    <w:p w14:paraId="4FFFF842" w14:textId="66FF1763" w:rsidR="004B07F7" w:rsidRPr="00F45979" w:rsidRDefault="004B07F7" w:rsidP="004B07F7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b/>
          <w:sz w:val="22"/>
          <w:szCs w:val="22"/>
          <w:lang w:val="en-CA"/>
        </w:rPr>
        <w:t>Health &amp; Safety Awareness certificate</w:t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b/>
          <w:sz w:val="22"/>
          <w:szCs w:val="22"/>
          <w:lang w:val="en-CA"/>
        </w:rPr>
        <w:tab/>
      </w:r>
      <w:r w:rsidRPr="00F45979">
        <w:rPr>
          <w:rFonts w:ascii="Times New Roman" w:hAnsi="Times New Roman"/>
          <w:b/>
          <w:sz w:val="22"/>
          <w:szCs w:val="22"/>
          <w:lang w:val="en-CA"/>
        </w:rPr>
        <w:t xml:space="preserve">                                                     </w:t>
      </w:r>
      <w:r w:rsidRPr="00F45979">
        <w:rPr>
          <w:rFonts w:ascii="Times New Roman" w:hAnsi="Times New Roman"/>
          <w:sz w:val="22"/>
          <w:szCs w:val="22"/>
          <w:lang w:val="en-CA"/>
        </w:rPr>
        <w:t>20</w:t>
      </w:r>
      <w:r>
        <w:rPr>
          <w:rFonts w:ascii="Times New Roman" w:hAnsi="Times New Roman"/>
          <w:sz w:val="22"/>
          <w:szCs w:val="22"/>
          <w:lang w:val="en-CA"/>
        </w:rPr>
        <w:t>20</w:t>
      </w:r>
    </w:p>
    <w:p w14:paraId="29E3D8F7" w14:textId="77777777" w:rsidR="004B07F7" w:rsidRPr="0054587B" w:rsidRDefault="004B07F7" w:rsidP="004B07F7">
      <w:pPr>
        <w:spacing w:after="0" w:line="240" w:lineRule="auto"/>
        <w:rPr>
          <w:rFonts w:ascii="Times New Roman" w:hAnsi="Times New Roman"/>
          <w:bCs/>
          <w:sz w:val="22"/>
          <w:szCs w:val="22"/>
          <w:lang w:val="en-CA"/>
        </w:rPr>
      </w:pPr>
      <w:r w:rsidRPr="0054587B">
        <w:rPr>
          <w:rFonts w:ascii="Times New Roman" w:hAnsi="Times New Roman"/>
          <w:bCs/>
          <w:sz w:val="22"/>
          <w:szCs w:val="22"/>
          <w:lang w:val="en-CA"/>
        </w:rPr>
        <w:t>Ministry of Labor</w:t>
      </w:r>
    </w:p>
    <w:p w14:paraId="25073F2B" w14:textId="77777777" w:rsidR="004B07F7" w:rsidRDefault="004B07F7" w:rsidP="004B07F7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</w:p>
    <w:p w14:paraId="220F1A62" w14:textId="63310E8C" w:rsidR="004B07F7" w:rsidRPr="00F45979" w:rsidRDefault="004B07F7" w:rsidP="004B07F7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r>
        <w:rPr>
          <w:rFonts w:ascii="Times New Roman" w:hAnsi="Times New Roman"/>
          <w:b/>
          <w:sz w:val="22"/>
          <w:szCs w:val="22"/>
          <w:lang w:val="en-CA"/>
        </w:rPr>
        <w:t>Digital Dentistry Certificate</w:t>
      </w:r>
      <w:r w:rsidRPr="00F45979">
        <w:rPr>
          <w:rFonts w:ascii="Times New Roman" w:hAnsi="Times New Roman"/>
          <w:b/>
          <w:sz w:val="22"/>
          <w:szCs w:val="22"/>
          <w:lang w:val="en-CA"/>
        </w:rPr>
        <w:t xml:space="preserve">                                                        </w:t>
      </w:r>
      <w:r w:rsidRPr="00F45979">
        <w:rPr>
          <w:rFonts w:ascii="Times New Roman" w:hAnsi="Times New Roman"/>
          <w:b/>
          <w:sz w:val="22"/>
          <w:szCs w:val="22"/>
          <w:lang w:val="en-CA"/>
        </w:rPr>
        <w:tab/>
      </w:r>
      <w:r w:rsidRPr="00F45979">
        <w:rPr>
          <w:rFonts w:ascii="Times New Roman" w:hAnsi="Times New Roman"/>
          <w:b/>
          <w:sz w:val="22"/>
          <w:szCs w:val="22"/>
          <w:lang w:val="en-CA"/>
        </w:rPr>
        <w:tab/>
        <w:t xml:space="preserve">     </w:t>
      </w:r>
      <w:r>
        <w:rPr>
          <w:rFonts w:ascii="Times New Roman" w:hAnsi="Times New Roman"/>
          <w:b/>
          <w:sz w:val="22"/>
          <w:szCs w:val="22"/>
          <w:lang w:val="en-CA"/>
        </w:rPr>
        <w:t xml:space="preserve">   </w:t>
      </w:r>
      <w:r w:rsidR="002B5708">
        <w:rPr>
          <w:rFonts w:ascii="Times New Roman" w:hAnsi="Times New Roman"/>
          <w:b/>
          <w:sz w:val="22"/>
          <w:szCs w:val="22"/>
          <w:lang w:val="en-CA"/>
        </w:rPr>
        <w:tab/>
      </w:r>
      <w:r w:rsidR="002B5708">
        <w:rPr>
          <w:rFonts w:ascii="Times New Roman" w:hAnsi="Times New Roman"/>
          <w:b/>
          <w:sz w:val="22"/>
          <w:szCs w:val="22"/>
          <w:lang w:val="en-CA"/>
        </w:rPr>
        <w:tab/>
      </w:r>
      <w:r>
        <w:rPr>
          <w:rFonts w:ascii="Times New Roman" w:hAnsi="Times New Roman"/>
          <w:sz w:val="22"/>
          <w:szCs w:val="22"/>
          <w:lang w:val="en-CA"/>
        </w:rPr>
        <w:t>2020</w:t>
      </w:r>
    </w:p>
    <w:p w14:paraId="3873D933" w14:textId="77777777" w:rsidR="004B07F7" w:rsidRDefault="004B07F7" w:rsidP="004B07F7">
      <w:pPr>
        <w:spacing w:after="0" w:line="240" w:lineRule="auto"/>
        <w:rPr>
          <w:rFonts w:ascii="Times New Roman" w:hAnsi="Times New Roman"/>
          <w:sz w:val="22"/>
          <w:szCs w:val="22"/>
          <w:lang w:val="en-CA"/>
        </w:rPr>
      </w:pPr>
      <w:proofErr w:type="spellStart"/>
      <w:r>
        <w:rPr>
          <w:rFonts w:ascii="Times New Roman" w:hAnsi="Times New Roman"/>
          <w:sz w:val="22"/>
          <w:szCs w:val="22"/>
          <w:lang w:val="en-CA"/>
        </w:rPr>
        <w:t>BlueSkyBio</w:t>
      </w:r>
      <w:proofErr w:type="spellEnd"/>
    </w:p>
    <w:p w14:paraId="277B107C" w14:textId="4F3263BA" w:rsidR="00890356" w:rsidRPr="00C02704" w:rsidRDefault="004B07F7" w:rsidP="00C02704">
      <w:pPr>
        <w:spacing w:after="0" w:line="240" w:lineRule="auto"/>
        <w:rPr>
          <w:rFonts w:ascii="Times New Roman" w:hAnsi="Times New Roman"/>
          <w:b/>
          <w:sz w:val="22"/>
          <w:szCs w:val="22"/>
          <w:lang w:val="en-CA"/>
        </w:rPr>
      </w:pPr>
      <w:r>
        <w:rPr>
          <w:rFonts w:ascii="Times New Roman" w:hAnsi="Times New Roman"/>
          <w:sz w:val="22"/>
          <w:szCs w:val="22"/>
          <w:lang w:val="en-CA"/>
        </w:rPr>
        <w:t xml:space="preserve">Used a 3D software to digitally plan dental implant guided surgeries trough digital scans and digital Cone Beam </w:t>
      </w:r>
      <w:proofErr w:type="spellStart"/>
      <w:r>
        <w:rPr>
          <w:rFonts w:ascii="Times New Roman" w:hAnsi="Times New Roman"/>
          <w:sz w:val="22"/>
          <w:szCs w:val="22"/>
          <w:lang w:val="en-CA"/>
        </w:rPr>
        <w:t>tomographies</w:t>
      </w:r>
      <w:proofErr w:type="spellEnd"/>
      <w:r>
        <w:rPr>
          <w:rFonts w:ascii="Times New Roman" w:hAnsi="Times New Roman"/>
          <w:sz w:val="22"/>
          <w:szCs w:val="22"/>
          <w:lang w:val="en-CA"/>
        </w:rPr>
        <w:t>, created digital appliances and printed them using 3D printers</w:t>
      </w:r>
    </w:p>
    <w:sectPr w:rsidR="00890356" w:rsidRPr="00C02704" w:rsidSect="009857DC">
      <w:headerReference w:type="default" r:id="rId11"/>
      <w:footerReference w:type="even" r:id="rId12"/>
      <w:headerReference w:type="first" r:id="rId13"/>
      <w:pgSz w:w="12240" w:h="15840"/>
      <w:pgMar w:top="426" w:right="1077" w:bottom="1077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38DB" w14:textId="77777777" w:rsidR="00297212" w:rsidRDefault="00297212" w:rsidP="00E26E4B">
      <w:pPr>
        <w:spacing w:after="0" w:line="240" w:lineRule="auto"/>
      </w:pPr>
      <w:r>
        <w:separator/>
      </w:r>
    </w:p>
  </w:endnote>
  <w:endnote w:type="continuationSeparator" w:id="0">
    <w:p w14:paraId="0DE8D9AD" w14:textId="77777777" w:rsidR="00297212" w:rsidRDefault="00297212" w:rsidP="00E2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417"/>
      <w:gridCol w:w="1252"/>
      <w:gridCol w:w="4417"/>
    </w:tblGrid>
    <w:tr w:rsidR="006D1337" w14:paraId="028D8E26" w14:textId="77777777" w:rsidTr="00335C9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FD732E9" w14:textId="77777777" w:rsidR="006D1337" w:rsidRDefault="006D1337" w:rsidP="00335C9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DC90304" w14:textId="77777777" w:rsidR="006D1337" w:rsidRDefault="00000000" w:rsidP="00335C9D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1712BA11B06CCD4C8A72412E43C7DAF6"/>
              </w:placeholder>
              <w:temporary/>
              <w:showingPlcHdr/>
            </w:sdtPr>
            <w:sdtContent>
              <w:r w:rsidR="006D1337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385795D" w14:textId="77777777" w:rsidR="006D1337" w:rsidRDefault="006D1337" w:rsidP="00335C9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6D1337" w14:paraId="24B11BE8" w14:textId="77777777" w:rsidTr="00335C9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B930579" w14:textId="77777777" w:rsidR="006D1337" w:rsidRDefault="006D1337" w:rsidP="00335C9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245B93F" w14:textId="77777777" w:rsidR="006D1337" w:rsidRDefault="006D1337" w:rsidP="00335C9D">
          <w:pPr>
            <w:spacing w:after="0" w:line="240" w:lineRule="auto"/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7E05887" w14:textId="77777777" w:rsidR="006D1337" w:rsidRDefault="006D1337" w:rsidP="00335C9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1F9A96A0" w14:textId="77777777" w:rsidR="006D1337" w:rsidRDefault="006D1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5E297" w14:textId="77777777" w:rsidR="00297212" w:rsidRDefault="00297212" w:rsidP="00E26E4B">
      <w:pPr>
        <w:spacing w:after="0" w:line="240" w:lineRule="auto"/>
      </w:pPr>
      <w:r>
        <w:separator/>
      </w:r>
    </w:p>
  </w:footnote>
  <w:footnote w:type="continuationSeparator" w:id="0">
    <w:p w14:paraId="2E321C22" w14:textId="77777777" w:rsidR="00297212" w:rsidRDefault="00297212" w:rsidP="00E26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7E4AB" w14:textId="77777777" w:rsidR="00D46929" w:rsidRPr="00ED0CDD" w:rsidRDefault="00D46929" w:rsidP="00D46929">
    <w:pPr>
      <w:spacing w:after="0" w:line="24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32"/>
        <w:szCs w:val="32"/>
      </w:rPr>
      <w:t>Marcos de Gois Borges</w:t>
    </w:r>
  </w:p>
  <w:p w14:paraId="268C3D07" w14:textId="77777777" w:rsidR="00D46929" w:rsidRDefault="00D46929" w:rsidP="00D46929">
    <w:pPr>
      <w:spacing w:after="0" w:line="240" w:lineRule="auto"/>
      <w:jc w:val="center"/>
      <w:rPr>
        <w:rFonts w:ascii="Times New Roman" w:hAnsi="Times New Roman"/>
        <w:b/>
        <w:sz w:val="24"/>
        <w:szCs w:val="24"/>
        <w:lang w:val="en-CA"/>
      </w:rPr>
    </w:pPr>
    <w:r>
      <w:rPr>
        <w:rFonts w:ascii="Times New Roman" w:hAnsi="Times New Roman"/>
        <w:b/>
        <w:sz w:val="24"/>
        <w:szCs w:val="24"/>
        <w:lang w:val="en-CA"/>
      </w:rPr>
      <w:t>705-500-7059</w:t>
    </w:r>
  </w:p>
  <w:p w14:paraId="67FDE344" w14:textId="3E60A1EC" w:rsidR="006D1337" w:rsidRDefault="006D1337">
    <w:pPr>
      <w:pStyle w:val="Header"/>
    </w:pPr>
    <w:r w:rsidRPr="00BE2977">
      <w:rPr>
        <w:rFonts w:ascii="Times New Roman" w:hAnsi="Times New Roman"/>
        <w:b/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30A6B7" wp14:editId="04C1E55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1778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127279" y="39375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A6ED1" w14:textId="34E7B34D" w:rsidR="006D1337" w:rsidRPr="00E972DC" w:rsidRDefault="006D1337">
                            <w:pPr>
                              <w:pStyle w:val="Header"/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972DC"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30A6B7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&#13;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&#13;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&#13;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1272;top:393;width:4382;height:37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292A6ED1" w14:textId="34E7B34D" w:rsidR="006D1337" w:rsidRPr="00E972DC" w:rsidRDefault="006D1337">
                      <w:pPr>
                        <w:pStyle w:val="Header"/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972DC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10C5" w14:textId="7750131C" w:rsidR="006D1337" w:rsidRPr="00073A51" w:rsidRDefault="006D1337" w:rsidP="00643B7A">
    <w:pPr>
      <w:pStyle w:val="Header"/>
      <w:rPr>
        <w:rFonts w:ascii="Times New Roman" w:hAnsi="Times New Roman"/>
        <w:sz w:val="24"/>
        <w:szCs w:val="24"/>
        <w:lang w:val="en-CA"/>
      </w:rPr>
    </w:pPr>
    <w:r w:rsidRPr="00073A51">
      <w:rPr>
        <w:rFonts w:ascii="Times New Roman" w:hAnsi="Times New Roman"/>
        <w:caps/>
        <w:noProof/>
        <w:color w:val="808080" w:themeColor="background1" w:themeShade="80"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6E16AE" wp14:editId="3EB0A6B4">
              <wp:simplePos x="0" y="0"/>
              <wp:positionH relativeFrom="page">
                <wp:posOffset>6055995</wp:posOffset>
              </wp:positionH>
              <wp:positionV relativeFrom="page">
                <wp:posOffset>384810</wp:posOffset>
              </wp:positionV>
              <wp:extent cx="1700784" cy="1024128"/>
              <wp:effectExtent l="0" t="0" r="0" b="1778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" name="Text Box 13"/>
                      <wps:cNvSpPr txBox="1"/>
                      <wps:spPr>
                        <a:xfrm>
                          <a:off x="1143171" y="114357"/>
                          <a:ext cx="323785" cy="372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2BF69" w14:textId="22BD0136" w:rsidR="006D1337" w:rsidRPr="00E972DC" w:rsidRDefault="006D1337" w:rsidP="00643B7A">
                            <w:pPr>
                              <w:pStyle w:val="Header"/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972DC"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972DC"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E972DC"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07608">
                              <w:rPr>
                                <w:rFonts w:ascii="Times New Roman" w:hAnsi="Times New Roman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1</w:t>
                            </w:r>
                            <w:r w:rsidRPr="00E972DC">
                              <w:rPr>
                                <w:rFonts w:ascii="Times New Roman" w:hAnsi="Times New Roman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6E16AE" id="Group 8" o:spid="_x0000_s1032" style="position:absolute;margin-left:476.85pt;margin-top:30.3pt;width:133.9pt;height:80.65pt;z-index:251663360;mso-position-horizontal-relative:page;mso-position-vertical-relative:page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">
              <v:group id="Group 9" o:spid="_x0000_s1033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<v:rect id="Rectangle 10" o:spid="_x0000_s1034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" fillcolor="white [3212]" stroked="f" strokeweight="2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&#13;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2" o:spid="_x0000_s1036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&#13;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7" type="#_x0000_t202" style="position:absolute;left:11431;top:1143;width:3238;height:37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" filled="f" stroked="f" strokeweight=".5pt">
                <v:textbox inset=",7.2pt,,7.2pt">
                  <w:txbxContent>
                    <w:p w14:paraId="4322BF69" w14:textId="22BD0136" w:rsidR="006D1337" w:rsidRPr="00E972DC" w:rsidRDefault="006D1337" w:rsidP="00643B7A">
                      <w:pPr>
                        <w:pStyle w:val="Header"/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972DC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E972DC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E972DC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007608">
                        <w:rPr>
                          <w:rFonts w:ascii="Times New Roman" w:hAnsi="Times New Roman"/>
                          <w:noProof/>
                          <w:color w:val="FFFFFF" w:themeColor="background1"/>
                          <w:sz w:val="22"/>
                          <w:szCs w:val="22"/>
                        </w:rPr>
                        <w:t>1</w:t>
                      </w:r>
                      <w:r w:rsidRPr="00E972DC">
                        <w:rPr>
                          <w:rFonts w:ascii="Times New Roman" w:hAnsi="Times New Roman"/>
                          <w:noProof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1C8F641" w14:textId="59A73A14" w:rsidR="006D1337" w:rsidRDefault="006D1337" w:rsidP="00643B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931"/>
    <w:multiLevelType w:val="hybridMultilevel"/>
    <w:tmpl w:val="628A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38AF"/>
    <w:multiLevelType w:val="hybridMultilevel"/>
    <w:tmpl w:val="9C7A8A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4775E"/>
    <w:multiLevelType w:val="hybridMultilevel"/>
    <w:tmpl w:val="5570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308C0"/>
    <w:multiLevelType w:val="hybridMultilevel"/>
    <w:tmpl w:val="BDBE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D3F7E"/>
    <w:multiLevelType w:val="hybridMultilevel"/>
    <w:tmpl w:val="F5E6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149CA"/>
    <w:multiLevelType w:val="hybridMultilevel"/>
    <w:tmpl w:val="3584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C102C"/>
    <w:multiLevelType w:val="hybridMultilevel"/>
    <w:tmpl w:val="5B62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A0AB8"/>
    <w:multiLevelType w:val="hybridMultilevel"/>
    <w:tmpl w:val="C458F6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530B5"/>
    <w:multiLevelType w:val="hybridMultilevel"/>
    <w:tmpl w:val="9EB2C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4DA5"/>
    <w:multiLevelType w:val="hybridMultilevel"/>
    <w:tmpl w:val="FC981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40AC3"/>
    <w:multiLevelType w:val="hybridMultilevel"/>
    <w:tmpl w:val="1866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F45EE"/>
    <w:multiLevelType w:val="hybridMultilevel"/>
    <w:tmpl w:val="1FF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74C8D"/>
    <w:multiLevelType w:val="hybridMultilevel"/>
    <w:tmpl w:val="EB1E98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A7FBC"/>
    <w:multiLevelType w:val="hybridMultilevel"/>
    <w:tmpl w:val="499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D2F73"/>
    <w:multiLevelType w:val="hybridMultilevel"/>
    <w:tmpl w:val="14708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240EF"/>
    <w:multiLevelType w:val="hybridMultilevel"/>
    <w:tmpl w:val="B616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E1C21"/>
    <w:multiLevelType w:val="hybridMultilevel"/>
    <w:tmpl w:val="8DC8BD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93D13"/>
    <w:multiLevelType w:val="hybridMultilevel"/>
    <w:tmpl w:val="A202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75F4F"/>
    <w:multiLevelType w:val="hybridMultilevel"/>
    <w:tmpl w:val="2384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B45A0"/>
    <w:multiLevelType w:val="hybridMultilevel"/>
    <w:tmpl w:val="7C6A9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E13A0"/>
    <w:multiLevelType w:val="hybridMultilevel"/>
    <w:tmpl w:val="405EE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839D7"/>
    <w:multiLevelType w:val="hybridMultilevel"/>
    <w:tmpl w:val="5782A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9C4A41"/>
    <w:multiLevelType w:val="hybridMultilevel"/>
    <w:tmpl w:val="D30C3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143C1"/>
    <w:multiLevelType w:val="hybridMultilevel"/>
    <w:tmpl w:val="F0B2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A39BC"/>
    <w:multiLevelType w:val="hybridMultilevel"/>
    <w:tmpl w:val="4B6AA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D7541"/>
    <w:multiLevelType w:val="hybridMultilevel"/>
    <w:tmpl w:val="B84812CC"/>
    <w:lvl w:ilvl="0" w:tplc="006438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F0707"/>
    <w:multiLevelType w:val="hybridMultilevel"/>
    <w:tmpl w:val="7838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A09C8"/>
    <w:multiLevelType w:val="hybridMultilevel"/>
    <w:tmpl w:val="7D9C4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F1F"/>
    <w:multiLevelType w:val="hybridMultilevel"/>
    <w:tmpl w:val="A202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304E1"/>
    <w:multiLevelType w:val="hybridMultilevel"/>
    <w:tmpl w:val="A574C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76E94"/>
    <w:multiLevelType w:val="hybridMultilevel"/>
    <w:tmpl w:val="EDC2C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DF4985"/>
    <w:multiLevelType w:val="hybridMultilevel"/>
    <w:tmpl w:val="4E82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F4397"/>
    <w:multiLevelType w:val="hybridMultilevel"/>
    <w:tmpl w:val="5F12B71A"/>
    <w:lvl w:ilvl="0" w:tplc="0409000D">
      <w:start w:val="1"/>
      <w:numFmt w:val="bullet"/>
      <w:lvlText w:val=""/>
      <w:lvlJc w:val="left"/>
      <w:pPr>
        <w:ind w:left="3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</w:abstractNum>
  <w:abstractNum w:abstractNumId="33" w15:restartNumberingAfterBreak="0">
    <w:nsid w:val="7B3D1EA1"/>
    <w:multiLevelType w:val="hybridMultilevel"/>
    <w:tmpl w:val="7778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170464">
    <w:abstractNumId w:val="14"/>
  </w:num>
  <w:num w:numId="2" w16cid:durableId="1410079175">
    <w:abstractNumId w:val="12"/>
  </w:num>
  <w:num w:numId="3" w16cid:durableId="1065682349">
    <w:abstractNumId w:val="24"/>
  </w:num>
  <w:num w:numId="4" w16cid:durableId="2007975147">
    <w:abstractNumId w:val="25"/>
  </w:num>
  <w:num w:numId="5" w16cid:durableId="1780952095">
    <w:abstractNumId w:val="32"/>
  </w:num>
  <w:num w:numId="6" w16cid:durableId="1959141596">
    <w:abstractNumId w:val="20"/>
  </w:num>
  <w:num w:numId="7" w16cid:durableId="1193567296">
    <w:abstractNumId w:val="16"/>
  </w:num>
  <w:num w:numId="8" w16cid:durableId="1644849636">
    <w:abstractNumId w:val="7"/>
  </w:num>
  <w:num w:numId="9" w16cid:durableId="2104304170">
    <w:abstractNumId w:val="27"/>
  </w:num>
  <w:num w:numId="10" w16cid:durableId="811825004">
    <w:abstractNumId w:val="29"/>
  </w:num>
  <w:num w:numId="11" w16cid:durableId="2065135488">
    <w:abstractNumId w:val="15"/>
  </w:num>
  <w:num w:numId="12" w16cid:durableId="809396777">
    <w:abstractNumId w:val="1"/>
  </w:num>
  <w:num w:numId="13" w16cid:durableId="1531995075">
    <w:abstractNumId w:val="19"/>
  </w:num>
  <w:num w:numId="14" w16cid:durableId="1788498459">
    <w:abstractNumId w:val="2"/>
  </w:num>
  <w:num w:numId="15" w16cid:durableId="1362168959">
    <w:abstractNumId w:val="22"/>
  </w:num>
  <w:num w:numId="16" w16cid:durableId="2014919022">
    <w:abstractNumId w:val="4"/>
  </w:num>
  <w:num w:numId="17" w16cid:durableId="1563982624">
    <w:abstractNumId w:val="26"/>
  </w:num>
  <w:num w:numId="18" w16cid:durableId="68117538">
    <w:abstractNumId w:val="11"/>
  </w:num>
  <w:num w:numId="19" w16cid:durableId="2140754817">
    <w:abstractNumId w:val="0"/>
  </w:num>
  <w:num w:numId="20" w16cid:durableId="534775570">
    <w:abstractNumId w:val="30"/>
  </w:num>
  <w:num w:numId="21" w16cid:durableId="568270936">
    <w:abstractNumId w:val="9"/>
  </w:num>
  <w:num w:numId="22" w16cid:durableId="876042907">
    <w:abstractNumId w:val="21"/>
  </w:num>
  <w:num w:numId="23" w16cid:durableId="234973997">
    <w:abstractNumId w:val="31"/>
  </w:num>
  <w:num w:numId="24" w16cid:durableId="1639526872">
    <w:abstractNumId w:val="6"/>
  </w:num>
  <w:num w:numId="25" w16cid:durableId="1308707318">
    <w:abstractNumId w:val="18"/>
  </w:num>
  <w:num w:numId="26" w16cid:durableId="693962621">
    <w:abstractNumId w:val="8"/>
  </w:num>
  <w:num w:numId="27" w16cid:durableId="1642227904">
    <w:abstractNumId w:val="17"/>
  </w:num>
  <w:num w:numId="28" w16cid:durableId="488254918">
    <w:abstractNumId w:val="3"/>
  </w:num>
  <w:num w:numId="29" w16cid:durableId="1998265749">
    <w:abstractNumId w:val="23"/>
  </w:num>
  <w:num w:numId="30" w16cid:durableId="104353196">
    <w:abstractNumId w:val="5"/>
  </w:num>
  <w:num w:numId="31" w16cid:durableId="78409717">
    <w:abstractNumId w:val="33"/>
  </w:num>
  <w:num w:numId="32" w16cid:durableId="294793034">
    <w:abstractNumId w:val="28"/>
  </w:num>
  <w:num w:numId="33" w16cid:durableId="2084831362">
    <w:abstractNumId w:val="10"/>
  </w:num>
  <w:num w:numId="34" w16cid:durableId="70746154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rling Ivany">
    <w15:presenceInfo w15:providerId="AD" w15:userId="S-1-5-21-2254327620-3129333571-3258934595-8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051"/>
    <w:rsid w:val="000024CB"/>
    <w:rsid w:val="00007608"/>
    <w:rsid w:val="00020D9F"/>
    <w:rsid w:val="000244D4"/>
    <w:rsid w:val="000376B4"/>
    <w:rsid w:val="0005492F"/>
    <w:rsid w:val="00055085"/>
    <w:rsid w:val="00056D31"/>
    <w:rsid w:val="0006506F"/>
    <w:rsid w:val="000656AF"/>
    <w:rsid w:val="00065C2B"/>
    <w:rsid w:val="00071CFB"/>
    <w:rsid w:val="00073A51"/>
    <w:rsid w:val="00090405"/>
    <w:rsid w:val="00090C46"/>
    <w:rsid w:val="00090CB4"/>
    <w:rsid w:val="000B37B0"/>
    <w:rsid w:val="000B3E0B"/>
    <w:rsid w:val="000C6FB5"/>
    <w:rsid w:val="000D7DCF"/>
    <w:rsid w:val="000F5052"/>
    <w:rsid w:val="00115646"/>
    <w:rsid w:val="00123698"/>
    <w:rsid w:val="001403F0"/>
    <w:rsid w:val="00141D27"/>
    <w:rsid w:val="00142361"/>
    <w:rsid w:val="00143149"/>
    <w:rsid w:val="00157FD0"/>
    <w:rsid w:val="00166897"/>
    <w:rsid w:val="001757FB"/>
    <w:rsid w:val="00181814"/>
    <w:rsid w:val="0019307A"/>
    <w:rsid w:val="0019541B"/>
    <w:rsid w:val="001970FD"/>
    <w:rsid w:val="001A0213"/>
    <w:rsid w:val="001B06B3"/>
    <w:rsid w:val="001B188F"/>
    <w:rsid w:val="001D7948"/>
    <w:rsid w:val="001F0C37"/>
    <w:rsid w:val="00237845"/>
    <w:rsid w:val="00246B09"/>
    <w:rsid w:val="00254935"/>
    <w:rsid w:val="00261E13"/>
    <w:rsid w:val="00271522"/>
    <w:rsid w:val="002720CC"/>
    <w:rsid w:val="002766AF"/>
    <w:rsid w:val="00283F7B"/>
    <w:rsid w:val="002848C7"/>
    <w:rsid w:val="00297212"/>
    <w:rsid w:val="002B39E5"/>
    <w:rsid w:val="002B5708"/>
    <w:rsid w:val="002C45ED"/>
    <w:rsid w:val="002D47B6"/>
    <w:rsid w:val="002D603E"/>
    <w:rsid w:val="002E1C9F"/>
    <w:rsid w:val="002E2A0E"/>
    <w:rsid w:val="002E3207"/>
    <w:rsid w:val="002E4078"/>
    <w:rsid w:val="002F20E3"/>
    <w:rsid w:val="002F7388"/>
    <w:rsid w:val="00303403"/>
    <w:rsid w:val="00307648"/>
    <w:rsid w:val="00307700"/>
    <w:rsid w:val="00327015"/>
    <w:rsid w:val="00335C9D"/>
    <w:rsid w:val="00361310"/>
    <w:rsid w:val="003633DC"/>
    <w:rsid w:val="00367E67"/>
    <w:rsid w:val="0038244C"/>
    <w:rsid w:val="003A043B"/>
    <w:rsid w:val="003A2C9A"/>
    <w:rsid w:val="003A31D8"/>
    <w:rsid w:val="003A3C16"/>
    <w:rsid w:val="003A3DB9"/>
    <w:rsid w:val="003A422B"/>
    <w:rsid w:val="003A5173"/>
    <w:rsid w:val="003C04F7"/>
    <w:rsid w:val="003C64C9"/>
    <w:rsid w:val="003D64D9"/>
    <w:rsid w:val="003E01FF"/>
    <w:rsid w:val="003F0F47"/>
    <w:rsid w:val="004050BE"/>
    <w:rsid w:val="00412A60"/>
    <w:rsid w:val="00422CBA"/>
    <w:rsid w:val="00435036"/>
    <w:rsid w:val="0043647B"/>
    <w:rsid w:val="0046007A"/>
    <w:rsid w:val="00462775"/>
    <w:rsid w:val="004728F5"/>
    <w:rsid w:val="00473A2A"/>
    <w:rsid w:val="00474241"/>
    <w:rsid w:val="00476B2C"/>
    <w:rsid w:val="004820B9"/>
    <w:rsid w:val="00485528"/>
    <w:rsid w:val="00491205"/>
    <w:rsid w:val="004A242E"/>
    <w:rsid w:val="004B07F7"/>
    <w:rsid w:val="004B2C7A"/>
    <w:rsid w:val="004B6C08"/>
    <w:rsid w:val="004E261A"/>
    <w:rsid w:val="004F323D"/>
    <w:rsid w:val="00525763"/>
    <w:rsid w:val="00533519"/>
    <w:rsid w:val="00533559"/>
    <w:rsid w:val="00533B58"/>
    <w:rsid w:val="0054587B"/>
    <w:rsid w:val="00551A8F"/>
    <w:rsid w:val="00564BC9"/>
    <w:rsid w:val="005719EC"/>
    <w:rsid w:val="00574385"/>
    <w:rsid w:val="00585FCA"/>
    <w:rsid w:val="005A2F18"/>
    <w:rsid w:val="005B30A8"/>
    <w:rsid w:val="005C05DB"/>
    <w:rsid w:val="005E3AC3"/>
    <w:rsid w:val="005F25C5"/>
    <w:rsid w:val="00611B67"/>
    <w:rsid w:val="0061334A"/>
    <w:rsid w:val="0062707D"/>
    <w:rsid w:val="00643A99"/>
    <w:rsid w:val="00643B7A"/>
    <w:rsid w:val="00652523"/>
    <w:rsid w:val="00655414"/>
    <w:rsid w:val="00665D9E"/>
    <w:rsid w:val="006725FB"/>
    <w:rsid w:val="00681F44"/>
    <w:rsid w:val="00691782"/>
    <w:rsid w:val="00694F9B"/>
    <w:rsid w:val="006D1337"/>
    <w:rsid w:val="006E5CCB"/>
    <w:rsid w:val="006F08C8"/>
    <w:rsid w:val="006F67B4"/>
    <w:rsid w:val="006F77C7"/>
    <w:rsid w:val="007104E9"/>
    <w:rsid w:val="00716901"/>
    <w:rsid w:val="00751974"/>
    <w:rsid w:val="00755EC7"/>
    <w:rsid w:val="007573C1"/>
    <w:rsid w:val="007616CA"/>
    <w:rsid w:val="007772A0"/>
    <w:rsid w:val="00783512"/>
    <w:rsid w:val="007C0CDA"/>
    <w:rsid w:val="007C6E1B"/>
    <w:rsid w:val="007D033F"/>
    <w:rsid w:val="007D75AC"/>
    <w:rsid w:val="00805DDD"/>
    <w:rsid w:val="008205CB"/>
    <w:rsid w:val="00820F60"/>
    <w:rsid w:val="008244AF"/>
    <w:rsid w:val="00830406"/>
    <w:rsid w:val="00852C1A"/>
    <w:rsid w:val="008602CB"/>
    <w:rsid w:val="008651A4"/>
    <w:rsid w:val="00871585"/>
    <w:rsid w:val="008718FD"/>
    <w:rsid w:val="0087621F"/>
    <w:rsid w:val="008768BF"/>
    <w:rsid w:val="00886464"/>
    <w:rsid w:val="00890356"/>
    <w:rsid w:val="008918E5"/>
    <w:rsid w:val="0089209A"/>
    <w:rsid w:val="00896930"/>
    <w:rsid w:val="00897F73"/>
    <w:rsid w:val="008A48CC"/>
    <w:rsid w:val="008A5A25"/>
    <w:rsid w:val="008B189A"/>
    <w:rsid w:val="008B779F"/>
    <w:rsid w:val="008C1BAE"/>
    <w:rsid w:val="008D2273"/>
    <w:rsid w:val="008D2D72"/>
    <w:rsid w:val="0091047B"/>
    <w:rsid w:val="00923644"/>
    <w:rsid w:val="00937E19"/>
    <w:rsid w:val="009504EC"/>
    <w:rsid w:val="009516DE"/>
    <w:rsid w:val="00953164"/>
    <w:rsid w:val="009568FF"/>
    <w:rsid w:val="00967D65"/>
    <w:rsid w:val="00970961"/>
    <w:rsid w:val="00976B5A"/>
    <w:rsid w:val="009805C8"/>
    <w:rsid w:val="00983878"/>
    <w:rsid w:val="009857DC"/>
    <w:rsid w:val="00995E4C"/>
    <w:rsid w:val="009B204B"/>
    <w:rsid w:val="009B208B"/>
    <w:rsid w:val="009B3C87"/>
    <w:rsid w:val="009B3F4E"/>
    <w:rsid w:val="009B601C"/>
    <w:rsid w:val="009C6659"/>
    <w:rsid w:val="009C793D"/>
    <w:rsid w:val="009D42AB"/>
    <w:rsid w:val="009E38B5"/>
    <w:rsid w:val="009E6900"/>
    <w:rsid w:val="009F2078"/>
    <w:rsid w:val="009F6767"/>
    <w:rsid w:val="009F68D4"/>
    <w:rsid w:val="00A01F18"/>
    <w:rsid w:val="00A07DA8"/>
    <w:rsid w:val="00A12579"/>
    <w:rsid w:val="00A1355A"/>
    <w:rsid w:val="00A222CF"/>
    <w:rsid w:val="00A23A71"/>
    <w:rsid w:val="00A369AD"/>
    <w:rsid w:val="00A37878"/>
    <w:rsid w:val="00A429F7"/>
    <w:rsid w:val="00A62AE5"/>
    <w:rsid w:val="00A665F5"/>
    <w:rsid w:val="00A7634A"/>
    <w:rsid w:val="00A7688A"/>
    <w:rsid w:val="00A776B7"/>
    <w:rsid w:val="00A821FD"/>
    <w:rsid w:val="00AB1419"/>
    <w:rsid w:val="00AB3812"/>
    <w:rsid w:val="00AB68B7"/>
    <w:rsid w:val="00AC3205"/>
    <w:rsid w:val="00AC458E"/>
    <w:rsid w:val="00AC671D"/>
    <w:rsid w:val="00AE2AFE"/>
    <w:rsid w:val="00B01BAC"/>
    <w:rsid w:val="00B02DA7"/>
    <w:rsid w:val="00B07B8A"/>
    <w:rsid w:val="00B1122B"/>
    <w:rsid w:val="00B17F27"/>
    <w:rsid w:val="00B336AB"/>
    <w:rsid w:val="00B4683A"/>
    <w:rsid w:val="00B46DEF"/>
    <w:rsid w:val="00B47444"/>
    <w:rsid w:val="00B5346E"/>
    <w:rsid w:val="00B6374B"/>
    <w:rsid w:val="00B77546"/>
    <w:rsid w:val="00B842A5"/>
    <w:rsid w:val="00B940CD"/>
    <w:rsid w:val="00BD1B07"/>
    <w:rsid w:val="00BD35FB"/>
    <w:rsid w:val="00BD4D67"/>
    <w:rsid w:val="00BE2977"/>
    <w:rsid w:val="00BE432E"/>
    <w:rsid w:val="00BE795B"/>
    <w:rsid w:val="00BF1CEF"/>
    <w:rsid w:val="00BF4144"/>
    <w:rsid w:val="00C005AF"/>
    <w:rsid w:val="00C02704"/>
    <w:rsid w:val="00C10DF8"/>
    <w:rsid w:val="00C17312"/>
    <w:rsid w:val="00C30045"/>
    <w:rsid w:val="00C30088"/>
    <w:rsid w:val="00C36F8E"/>
    <w:rsid w:val="00C47490"/>
    <w:rsid w:val="00C61204"/>
    <w:rsid w:val="00CB6DAC"/>
    <w:rsid w:val="00CC26B2"/>
    <w:rsid w:val="00CC4227"/>
    <w:rsid w:val="00CC57DE"/>
    <w:rsid w:val="00CD2A4D"/>
    <w:rsid w:val="00CD55BA"/>
    <w:rsid w:val="00CF7F27"/>
    <w:rsid w:val="00D0400E"/>
    <w:rsid w:val="00D05011"/>
    <w:rsid w:val="00D052A9"/>
    <w:rsid w:val="00D10A37"/>
    <w:rsid w:val="00D12E0C"/>
    <w:rsid w:val="00D32DB0"/>
    <w:rsid w:val="00D41C4D"/>
    <w:rsid w:val="00D442FB"/>
    <w:rsid w:val="00D465BB"/>
    <w:rsid w:val="00D46929"/>
    <w:rsid w:val="00D5328C"/>
    <w:rsid w:val="00D56D9A"/>
    <w:rsid w:val="00D62DD4"/>
    <w:rsid w:val="00D63B82"/>
    <w:rsid w:val="00D66C74"/>
    <w:rsid w:val="00D70CCD"/>
    <w:rsid w:val="00D75CA9"/>
    <w:rsid w:val="00D806DE"/>
    <w:rsid w:val="00D87051"/>
    <w:rsid w:val="00DA6D13"/>
    <w:rsid w:val="00DB2E6C"/>
    <w:rsid w:val="00DC6FA2"/>
    <w:rsid w:val="00DF007D"/>
    <w:rsid w:val="00DF2546"/>
    <w:rsid w:val="00DF40BA"/>
    <w:rsid w:val="00DF5127"/>
    <w:rsid w:val="00E00C79"/>
    <w:rsid w:val="00E05983"/>
    <w:rsid w:val="00E06B3F"/>
    <w:rsid w:val="00E256BD"/>
    <w:rsid w:val="00E26517"/>
    <w:rsid w:val="00E26E4B"/>
    <w:rsid w:val="00E3097D"/>
    <w:rsid w:val="00E36AA2"/>
    <w:rsid w:val="00E6524F"/>
    <w:rsid w:val="00E75D12"/>
    <w:rsid w:val="00E77DC2"/>
    <w:rsid w:val="00E808FB"/>
    <w:rsid w:val="00E80DF8"/>
    <w:rsid w:val="00E84BD7"/>
    <w:rsid w:val="00E911D7"/>
    <w:rsid w:val="00E93217"/>
    <w:rsid w:val="00E96D2B"/>
    <w:rsid w:val="00E972DC"/>
    <w:rsid w:val="00EA16F0"/>
    <w:rsid w:val="00EA710B"/>
    <w:rsid w:val="00EB6347"/>
    <w:rsid w:val="00EC4649"/>
    <w:rsid w:val="00ED0CDD"/>
    <w:rsid w:val="00ED0EB7"/>
    <w:rsid w:val="00ED3E48"/>
    <w:rsid w:val="00EE2145"/>
    <w:rsid w:val="00EE3CEA"/>
    <w:rsid w:val="00EE3E9C"/>
    <w:rsid w:val="00EF04C7"/>
    <w:rsid w:val="00EF1759"/>
    <w:rsid w:val="00EF40BA"/>
    <w:rsid w:val="00EF6B5A"/>
    <w:rsid w:val="00F00B98"/>
    <w:rsid w:val="00F01EDA"/>
    <w:rsid w:val="00F04F34"/>
    <w:rsid w:val="00F0648A"/>
    <w:rsid w:val="00F065A7"/>
    <w:rsid w:val="00F146F4"/>
    <w:rsid w:val="00F21F0D"/>
    <w:rsid w:val="00F24C4C"/>
    <w:rsid w:val="00F27CD4"/>
    <w:rsid w:val="00F40CB7"/>
    <w:rsid w:val="00F449A9"/>
    <w:rsid w:val="00F45604"/>
    <w:rsid w:val="00F45979"/>
    <w:rsid w:val="00F56603"/>
    <w:rsid w:val="00F56619"/>
    <w:rsid w:val="00F6263D"/>
    <w:rsid w:val="00F64A3C"/>
    <w:rsid w:val="00F64FAB"/>
    <w:rsid w:val="00F76913"/>
    <w:rsid w:val="00F8018E"/>
    <w:rsid w:val="00F92B07"/>
    <w:rsid w:val="00F97571"/>
    <w:rsid w:val="00FD2A13"/>
    <w:rsid w:val="00FF0391"/>
    <w:rsid w:val="00FF27DD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F222FB"/>
  <w14:defaultImageDpi w14:val="300"/>
  <w15:docId w15:val="{71AE683B-010F-AC45-A7C6-4A3A9A50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B09"/>
    <w:pPr>
      <w:spacing w:after="200" w:line="276" w:lineRule="auto"/>
    </w:pPr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261A"/>
    <w:pPr>
      <w:spacing w:before="100" w:beforeAutospacing="1" w:after="100" w:afterAutospacing="1" w:line="240" w:lineRule="auto"/>
      <w:outlineLvl w:val="2"/>
    </w:pPr>
    <w:rPr>
      <w:rFonts w:ascii="Times" w:eastAsiaTheme="minorEastAsia" w:hAnsi="Times" w:cstheme="minorBidi"/>
      <w:b/>
      <w:bCs/>
      <w:color w:val="auto"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E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E4B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6E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E4B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NoSpacing">
    <w:name w:val="No Spacing"/>
    <w:link w:val="NoSpacingChar"/>
    <w:qFormat/>
    <w:rsid w:val="00E26E4B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E26E4B"/>
    <w:rPr>
      <w:rFonts w:ascii="PMingLiU" w:hAnsi="PMingLiU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35C9D"/>
    <w:pPr>
      <w:ind w:left="720"/>
      <w:contextualSpacing/>
    </w:pPr>
  </w:style>
  <w:style w:type="character" w:customStyle="1" w:styleId="summary">
    <w:name w:val="summary"/>
    <w:basedOn w:val="DefaultParagraphFont"/>
    <w:rsid w:val="00611B67"/>
  </w:style>
  <w:style w:type="character" w:customStyle="1" w:styleId="med1">
    <w:name w:val="med1"/>
    <w:basedOn w:val="DefaultParagraphFont"/>
    <w:rsid w:val="00611B67"/>
  </w:style>
  <w:style w:type="character" w:styleId="Hyperlink">
    <w:name w:val="Hyperlink"/>
    <w:basedOn w:val="DefaultParagraphFont"/>
    <w:uiPriority w:val="99"/>
    <w:unhideWhenUsed/>
    <w:rsid w:val="0009040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897F73"/>
  </w:style>
  <w:style w:type="character" w:customStyle="1" w:styleId="vanity-name">
    <w:name w:val="vanity-name"/>
    <w:basedOn w:val="DefaultParagraphFont"/>
    <w:rsid w:val="00897F73"/>
  </w:style>
  <w:style w:type="paragraph" w:styleId="BalloonText">
    <w:name w:val="Balloon Text"/>
    <w:basedOn w:val="Normal"/>
    <w:link w:val="BalloonTextChar"/>
    <w:uiPriority w:val="99"/>
    <w:semiHidden/>
    <w:unhideWhenUsed/>
    <w:rsid w:val="007772A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A0"/>
    <w:rPr>
      <w:rFonts w:ascii="Lucida Grande" w:eastAsia="Times New Roman" w:hAnsi="Lucida Grande" w:cs="Lucida Grande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E261A"/>
    <w:rPr>
      <w:rFonts w:ascii="Times" w:hAnsi="Times"/>
      <w:b/>
      <w:bCs/>
      <w:sz w:val="27"/>
      <w:szCs w:val="27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A4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8A48CC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  <w:lang w:val="en-CA"/>
    </w:rPr>
  </w:style>
  <w:style w:type="paragraph" w:customStyle="1" w:styleId="Default">
    <w:name w:val="Default"/>
    <w:rsid w:val="0087158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C05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5D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5DB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5DB"/>
    <w:rPr>
      <w:rFonts w:ascii="Gill Sans MT" w:eastAsia="Times New Roman" w:hAnsi="Gill Sans MT" w:cs="Times New Roman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90356"/>
    <w:pPr>
      <w:widowControl w:val="0"/>
      <w:spacing w:after="0" w:line="240" w:lineRule="auto"/>
      <w:ind w:left="155"/>
    </w:pPr>
    <w:rPr>
      <w:rFonts w:ascii="Times New Roman" w:hAnsi="Times New Roman" w:cstheme="minorBidi"/>
      <w:color w:val="au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356"/>
    <w:rPr>
      <w:rFonts w:ascii="Times New Roman" w:eastAsia="Times New Roman" w:hAnsi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3784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808FB"/>
  </w:style>
  <w:style w:type="character" w:styleId="FollowedHyperlink">
    <w:name w:val="FollowedHyperlink"/>
    <w:basedOn w:val="DefaultParagraphFont"/>
    <w:uiPriority w:val="99"/>
    <w:semiHidden/>
    <w:unhideWhenUsed/>
    <w:rsid w:val="00C474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isborge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github.com/goisbor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cosdegoisborge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12BA11B06CCD4C8A72412E43C7D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B2D8C-F1BB-5C41-AD7E-C4A37374AD01}"/>
      </w:docPartPr>
      <w:docPartBody>
        <w:p w:rsidR="00E40E78" w:rsidRDefault="00E40E78" w:rsidP="00E40E78">
          <w:pPr>
            <w:pStyle w:val="1712BA11B06CCD4C8A72412E43C7DAF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E78"/>
    <w:rsid w:val="00015859"/>
    <w:rsid w:val="001261F5"/>
    <w:rsid w:val="001A0104"/>
    <w:rsid w:val="001B7E40"/>
    <w:rsid w:val="001C7757"/>
    <w:rsid w:val="001D7361"/>
    <w:rsid w:val="001E6EA7"/>
    <w:rsid w:val="001F5BD2"/>
    <w:rsid w:val="001F6822"/>
    <w:rsid w:val="00203AB1"/>
    <w:rsid w:val="002B19BA"/>
    <w:rsid w:val="00397E77"/>
    <w:rsid w:val="003A745B"/>
    <w:rsid w:val="00404C49"/>
    <w:rsid w:val="004652CB"/>
    <w:rsid w:val="004C7DFD"/>
    <w:rsid w:val="005C6198"/>
    <w:rsid w:val="006845DF"/>
    <w:rsid w:val="006964AF"/>
    <w:rsid w:val="006F48A7"/>
    <w:rsid w:val="00763964"/>
    <w:rsid w:val="0079010C"/>
    <w:rsid w:val="007B0660"/>
    <w:rsid w:val="007B1C09"/>
    <w:rsid w:val="007B66BF"/>
    <w:rsid w:val="008300C2"/>
    <w:rsid w:val="008451B6"/>
    <w:rsid w:val="008D0733"/>
    <w:rsid w:val="0094144D"/>
    <w:rsid w:val="009C3F90"/>
    <w:rsid w:val="009D2C06"/>
    <w:rsid w:val="00AB2977"/>
    <w:rsid w:val="00AC7434"/>
    <w:rsid w:val="00AE7408"/>
    <w:rsid w:val="00AE7973"/>
    <w:rsid w:val="00B01ABE"/>
    <w:rsid w:val="00B1414F"/>
    <w:rsid w:val="00B345FB"/>
    <w:rsid w:val="00B376BC"/>
    <w:rsid w:val="00B82ADC"/>
    <w:rsid w:val="00B915EC"/>
    <w:rsid w:val="00BB1BD9"/>
    <w:rsid w:val="00BC6EF0"/>
    <w:rsid w:val="00C759E2"/>
    <w:rsid w:val="00D1720A"/>
    <w:rsid w:val="00DC3698"/>
    <w:rsid w:val="00DE45D9"/>
    <w:rsid w:val="00E40E78"/>
    <w:rsid w:val="00EB406D"/>
    <w:rsid w:val="00EF62D1"/>
    <w:rsid w:val="00F24519"/>
    <w:rsid w:val="00F32BA0"/>
    <w:rsid w:val="00F4514C"/>
    <w:rsid w:val="00F5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12BA11B06CCD4C8A72412E43C7DAF6">
    <w:name w:val="1712BA11B06CCD4C8A72412E43C7DAF6"/>
    <w:rsid w:val="00E40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D69189-45B4-431D-9D5B-5B966AE9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Borges</dc:creator>
  <cp:keywords/>
  <dc:description/>
  <cp:lastModifiedBy>Marcos De Gois Borges</cp:lastModifiedBy>
  <cp:revision>2</cp:revision>
  <cp:lastPrinted>2018-02-12T21:18:00Z</cp:lastPrinted>
  <dcterms:created xsi:type="dcterms:W3CDTF">2022-12-02T15:38:00Z</dcterms:created>
  <dcterms:modified xsi:type="dcterms:W3CDTF">2022-12-02T15:38:00Z</dcterms:modified>
</cp:coreProperties>
</file>